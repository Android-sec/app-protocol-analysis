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7D0" w:rsidRPr="00FD27D0" w:rsidRDefault="00FD27D0" w:rsidP="00FD27D0">
      <w:pPr>
        <w:widowControl/>
        <w:shd w:val="clear" w:color="auto" w:fill="FFFFFF"/>
        <w:jc w:val="left"/>
        <w:outlineLvl w:val="0"/>
        <w:rPr>
          <w:rFonts w:ascii="Verdana" w:eastAsia="宋体" w:hAnsi="Verdana" w:cs="宋体"/>
          <w:b/>
          <w:bCs/>
          <w:kern w:val="36"/>
          <w:sz w:val="48"/>
          <w:szCs w:val="48"/>
          <w:lang/>
        </w:rPr>
      </w:pPr>
      <w:r w:rsidRPr="00FD27D0">
        <w:rPr>
          <w:rFonts w:ascii="Verdana" w:eastAsia="宋体" w:hAnsi="Verdana" w:cs="宋体"/>
          <w:b/>
          <w:bCs/>
          <w:kern w:val="36"/>
          <w:sz w:val="48"/>
          <w:szCs w:val="48"/>
          <w:lang/>
        </w:rPr>
        <w:t>BitTorrent</w:t>
      </w:r>
      <w:r w:rsidRPr="00FD27D0">
        <w:rPr>
          <w:rFonts w:ascii="Verdana" w:eastAsia="宋体" w:hAnsi="Verdana" w:cs="宋体"/>
          <w:b/>
          <w:bCs/>
          <w:kern w:val="36"/>
          <w:sz w:val="48"/>
          <w:szCs w:val="48"/>
          <w:lang/>
        </w:rPr>
        <w:t>协议规范</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维基百科，自由的百科全书</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BitTorrent</w:t>
      </w:r>
      <w:r w:rsidRPr="00FD27D0">
        <w:rPr>
          <w:rFonts w:ascii="Verdana" w:eastAsia="宋体" w:hAnsi="Verdana" w:cs="宋体"/>
          <w:kern w:val="0"/>
          <w:sz w:val="18"/>
          <w:szCs w:val="18"/>
          <w:lang/>
        </w:rPr>
        <w:t>是由布莱姆</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科恩设计的一个点对点（</w:t>
      </w:r>
      <w:r w:rsidRPr="00FD27D0">
        <w:rPr>
          <w:rFonts w:ascii="Verdana" w:eastAsia="宋体" w:hAnsi="Verdana" w:cs="宋体"/>
          <w:kern w:val="0"/>
          <w:sz w:val="18"/>
          <w:szCs w:val="18"/>
          <w:lang/>
        </w:rPr>
        <w:t>P2P</w:t>
      </w:r>
      <w:r w:rsidRPr="00FD27D0">
        <w:rPr>
          <w:rFonts w:ascii="Verdana" w:eastAsia="宋体" w:hAnsi="Verdana" w:cs="宋体"/>
          <w:kern w:val="0"/>
          <w:sz w:val="18"/>
          <w:szCs w:val="18"/>
          <w:lang/>
        </w:rPr>
        <w:t>）文件共享协议，此协议使多个客户端通过不可信任的网络的文件传输变得更容易。</w:t>
      </w:r>
    </w:p>
    <w:tbl>
      <w:tblPr>
        <w:tblW w:w="0" w:type="auto"/>
        <w:tblCellMar>
          <w:top w:w="15" w:type="dxa"/>
          <w:left w:w="15" w:type="dxa"/>
          <w:bottom w:w="15" w:type="dxa"/>
          <w:right w:w="15" w:type="dxa"/>
        </w:tblCellMar>
        <w:tblLook w:val="04A0"/>
      </w:tblPr>
      <w:tblGrid>
        <w:gridCol w:w="3047"/>
      </w:tblGrid>
      <w:tr w:rsidR="00FD27D0" w:rsidRPr="00FD27D0" w:rsidTr="00FD27D0">
        <w:tc>
          <w:tcPr>
            <w:tcW w:w="0" w:type="auto"/>
            <w:vAlign w:val="center"/>
            <w:hideMark/>
          </w:tcPr>
          <w:p w:rsidR="00FD27D0" w:rsidRPr="00FD27D0" w:rsidRDefault="00FD27D0" w:rsidP="00FD27D0">
            <w:pPr>
              <w:widowControl/>
              <w:jc w:val="left"/>
              <w:outlineLvl w:val="1"/>
              <w:divId w:val="1262645700"/>
              <w:rPr>
                <w:rFonts w:ascii="Verdana" w:eastAsia="宋体" w:hAnsi="Verdana" w:cs="宋体"/>
                <w:b/>
                <w:bCs/>
                <w:kern w:val="0"/>
                <w:sz w:val="36"/>
                <w:szCs w:val="36"/>
              </w:rPr>
            </w:pPr>
            <w:r w:rsidRPr="00FD27D0">
              <w:rPr>
                <w:rFonts w:ascii="Verdana" w:eastAsia="宋体" w:hAnsi="Verdana" w:cs="宋体"/>
                <w:b/>
                <w:bCs/>
                <w:kern w:val="0"/>
                <w:sz w:val="36"/>
                <w:szCs w:val="36"/>
              </w:rPr>
              <w:t>目录</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1 </w:t>
            </w:r>
            <w:r w:rsidRPr="00FD27D0">
              <w:rPr>
                <w:rFonts w:ascii="Verdana" w:eastAsia="宋体" w:hAnsi="Verdana" w:cs="宋体"/>
                <w:kern w:val="0"/>
                <w:sz w:val="18"/>
                <w:szCs w:val="18"/>
              </w:rPr>
              <w:t>目的</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2 </w:t>
            </w:r>
            <w:r w:rsidRPr="00FD27D0">
              <w:rPr>
                <w:rFonts w:ascii="Verdana" w:eastAsia="宋体" w:hAnsi="Verdana" w:cs="宋体"/>
                <w:kern w:val="0"/>
                <w:sz w:val="18"/>
                <w:szCs w:val="18"/>
              </w:rPr>
              <w:t>应用范围</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3 </w:t>
            </w:r>
            <w:r w:rsidRPr="00FD27D0">
              <w:rPr>
                <w:rFonts w:ascii="Verdana" w:eastAsia="宋体" w:hAnsi="Verdana" w:cs="宋体"/>
                <w:kern w:val="0"/>
                <w:sz w:val="18"/>
                <w:szCs w:val="18"/>
              </w:rPr>
              <w:t>约定</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3.1 B</w:t>
            </w:r>
            <w:r w:rsidRPr="00FD27D0">
              <w:rPr>
                <w:rFonts w:ascii="Verdana" w:eastAsia="宋体" w:hAnsi="Verdana" w:cs="宋体"/>
                <w:kern w:val="0"/>
                <w:sz w:val="18"/>
                <w:szCs w:val="18"/>
              </w:rPr>
              <w:t>编码</w:t>
            </w:r>
            <w:r w:rsidRPr="00FD27D0">
              <w:rPr>
                <w:rFonts w:ascii="Verdana" w:eastAsia="宋体" w:hAnsi="Verdana" w:cs="宋体"/>
                <w:kern w:val="0"/>
                <w:sz w:val="18"/>
                <w:szCs w:val="18"/>
              </w:rPr>
              <w:t xml:space="preserve"> </w:t>
            </w:r>
          </w:p>
          <w:p w:rsidR="00FD27D0" w:rsidRPr="00FD27D0" w:rsidRDefault="00FD27D0" w:rsidP="00FD27D0">
            <w:pPr>
              <w:widowControl/>
              <w:numPr>
                <w:ilvl w:val="2"/>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3.1.1 </w:t>
            </w:r>
            <w:r w:rsidRPr="00FD27D0">
              <w:rPr>
                <w:rFonts w:ascii="Verdana" w:eastAsia="宋体" w:hAnsi="Verdana" w:cs="宋体"/>
                <w:kern w:val="0"/>
                <w:sz w:val="18"/>
                <w:szCs w:val="18"/>
              </w:rPr>
              <w:t>字节串</w:t>
            </w:r>
            <w:r w:rsidRPr="00FD27D0">
              <w:rPr>
                <w:rFonts w:ascii="Verdana" w:eastAsia="宋体" w:hAnsi="Verdana" w:cs="宋体"/>
                <w:kern w:val="0"/>
                <w:sz w:val="18"/>
                <w:szCs w:val="18"/>
              </w:rPr>
              <w:t xml:space="preserve"> </w:t>
            </w:r>
          </w:p>
          <w:p w:rsidR="00FD27D0" w:rsidRPr="00FD27D0" w:rsidRDefault="00FD27D0" w:rsidP="00FD27D0">
            <w:pPr>
              <w:widowControl/>
              <w:numPr>
                <w:ilvl w:val="2"/>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3.1.2 </w:t>
            </w:r>
            <w:r w:rsidRPr="00FD27D0">
              <w:rPr>
                <w:rFonts w:ascii="Verdana" w:eastAsia="宋体" w:hAnsi="Verdana" w:cs="宋体"/>
                <w:kern w:val="0"/>
                <w:sz w:val="18"/>
                <w:szCs w:val="18"/>
              </w:rPr>
              <w:t>整数</w:t>
            </w:r>
            <w:r w:rsidRPr="00FD27D0">
              <w:rPr>
                <w:rFonts w:ascii="Verdana" w:eastAsia="宋体" w:hAnsi="Verdana" w:cs="宋体"/>
                <w:kern w:val="0"/>
                <w:sz w:val="18"/>
                <w:szCs w:val="18"/>
              </w:rPr>
              <w:t xml:space="preserve"> </w:t>
            </w:r>
          </w:p>
          <w:p w:rsidR="00FD27D0" w:rsidRPr="00FD27D0" w:rsidRDefault="00FD27D0" w:rsidP="00FD27D0">
            <w:pPr>
              <w:widowControl/>
              <w:numPr>
                <w:ilvl w:val="2"/>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3.1.3 </w:t>
            </w:r>
            <w:r w:rsidRPr="00FD27D0">
              <w:rPr>
                <w:rFonts w:ascii="Verdana" w:eastAsia="宋体" w:hAnsi="Verdana" w:cs="宋体"/>
                <w:kern w:val="0"/>
                <w:sz w:val="18"/>
                <w:szCs w:val="18"/>
              </w:rPr>
              <w:t>表</w:t>
            </w:r>
            <w:r w:rsidRPr="00FD27D0">
              <w:rPr>
                <w:rFonts w:ascii="Verdana" w:eastAsia="宋体" w:hAnsi="Verdana" w:cs="宋体"/>
                <w:kern w:val="0"/>
                <w:sz w:val="18"/>
                <w:szCs w:val="18"/>
              </w:rPr>
              <w:t xml:space="preserve"> </w:t>
            </w:r>
          </w:p>
          <w:p w:rsidR="00FD27D0" w:rsidRPr="00FD27D0" w:rsidRDefault="00FD27D0" w:rsidP="00FD27D0">
            <w:pPr>
              <w:widowControl/>
              <w:numPr>
                <w:ilvl w:val="2"/>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3.1.4 </w:t>
            </w:r>
            <w:r w:rsidRPr="00FD27D0">
              <w:rPr>
                <w:rFonts w:ascii="Verdana" w:eastAsia="宋体" w:hAnsi="Verdana" w:cs="宋体"/>
                <w:kern w:val="0"/>
                <w:sz w:val="18"/>
                <w:szCs w:val="18"/>
              </w:rPr>
              <w:t>字典</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4 </w:t>
            </w:r>
            <w:r w:rsidRPr="00FD27D0">
              <w:rPr>
                <w:rFonts w:ascii="Verdana" w:eastAsia="宋体" w:hAnsi="Verdana" w:cs="宋体"/>
                <w:kern w:val="0"/>
                <w:sz w:val="18"/>
                <w:szCs w:val="18"/>
              </w:rPr>
              <w:t>元信息文件结构</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5 </w:t>
            </w:r>
            <w:r w:rsidRPr="00FD27D0">
              <w:rPr>
                <w:rFonts w:ascii="Verdana" w:eastAsia="宋体" w:hAnsi="Verdana" w:cs="宋体"/>
                <w:kern w:val="0"/>
                <w:sz w:val="18"/>
                <w:szCs w:val="18"/>
              </w:rPr>
              <w:t>服务器</w:t>
            </w:r>
            <w:r w:rsidRPr="00FD27D0">
              <w:rPr>
                <w:rFonts w:ascii="Verdana" w:eastAsia="宋体" w:hAnsi="Verdana" w:cs="宋体"/>
                <w:kern w:val="0"/>
                <w:sz w:val="18"/>
                <w:szCs w:val="18"/>
              </w:rPr>
              <w:t xml:space="preserve"> HTTP/HTTPS </w:t>
            </w:r>
            <w:r w:rsidRPr="00FD27D0">
              <w:rPr>
                <w:rFonts w:ascii="Verdana" w:eastAsia="宋体" w:hAnsi="Verdana" w:cs="宋体"/>
                <w:kern w:val="0"/>
                <w:sz w:val="18"/>
                <w:szCs w:val="18"/>
              </w:rPr>
              <w:t>协议</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6 </w:t>
            </w:r>
            <w:r w:rsidRPr="00FD27D0">
              <w:rPr>
                <w:rFonts w:ascii="Verdana" w:eastAsia="宋体" w:hAnsi="Verdana" w:cs="宋体"/>
                <w:kern w:val="0"/>
                <w:sz w:val="18"/>
                <w:szCs w:val="18"/>
              </w:rPr>
              <w:t>服务器</w:t>
            </w:r>
            <w:r w:rsidRPr="00FD27D0">
              <w:rPr>
                <w:rFonts w:ascii="Verdana" w:eastAsia="宋体" w:hAnsi="Verdana" w:cs="宋体"/>
                <w:kern w:val="0"/>
                <w:sz w:val="18"/>
                <w:szCs w:val="18"/>
              </w:rPr>
              <w:t>“</w:t>
            </w:r>
            <w:r w:rsidRPr="00FD27D0">
              <w:rPr>
                <w:rFonts w:ascii="Verdana" w:eastAsia="宋体" w:hAnsi="Verdana" w:cs="宋体"/>
                <w:kern w:val="0"/>
                <w:sz w:val="18"/>
                <w:szCs w:val="18"/>
              </w:rPr>
              <w:t>刮</w:t>
            </w:r>
            <w:r w:rsidRPr="00FD27D0">
              <w:rPr>
                <w:rFonts w:ascii="Verdana" w:eastAsia="宋体" w:hAnsi="Verdana" w:cs="宋体"/>
                <w:kern w:val="0"/>
                <w:sz w:val="18"/>
                <w:szCs w:val="18"/>
              </w:rPr>
              <w:t>”</w:t>
            </w:r>
            <w:r w:rsidRPr="00FD27D0">
              <w:rPr>
                <w:rFonts w:ascii="Verdana" w:eastAsia="宋体" w:hAnsi="Verdana" w:cs="宋体"/>
                <w:kern w:val="0"/>
                <w:sz w:val="18"/>
                <w:szCs w:val="18"/>
              </w:rPr>
              <w:t>约定</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 </w:t>
            </w:r>
            <w:r w:rsidRPr="00FD27D0">
              <w:rPr>
                <w:rFonts w:ascii="Verdana" w:eastAsia="宋体" w:hAnsi="Verdana" w:cs="宋体"/>
                <w:kern w:val="0"/>
                <w:sz w:val="18"/>
                <w:szCs w:val="18"/>
              </w:rPr>
              <w:t>用户线路协议（</w:t>
            </w:r>
            <w:r w:rsidRPr="00FD27D0">
              <w:rPr>
                <w:rFonts w:ascii="Verdana" w:eastAsia="宋体" w:hAnsi="Verdana" w:cs="宋体"/>
                <w:kern w:val="0"/>
                <w:sz w:val="18"/>
                <w:szCs w:val="18"/>
              </w:rPr>
              <w:t>TCP</w:t>
            </w:r>
            <w:r w:rsidRPr="00FD27D0">
              <w:rPr>
                <w:rFonts w:ascii="Verdana" w:eastAsia="宋体" w:hAnsi="Verdana" w:cs="宋体"/>
                <w:kern w:val="0"/>
                <w:sz w:val="18"/>
                <w:szCs w:val="18"/>
              </w:rPr>
              <w:t>）</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7.1 </w:t>
            </w:r>
            <w:r w:rsidRPr="00FD27D0">
              <w:rPr>
                <w:rFonts w:ascii="Verdana" w:eastAsia="宋体" w:hAnsi="Verdana" w:cs="宋体"/>
                <w:kern w:val="0"/>
                <w:sz w:val="18"/>
                <w:szCs w:val="18"/>
              </w:rPr>
              <w:t>概述</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7.2 </w:t>
            </w:r>
            <w:r w:rsidRPr="00FD27D0">
              <w:rPr>
                <w:rFonts w:ascii="Verdana" w:eastAsia="宋体" w:hAnsi="Verdana" w:cs="宋体"/>
                <w:kern w:val="0"/>
                <w:sz w:val="18"/>
                <w:szCs w:val="18"/>
              </w:rPr>
              <w:t>数据类型</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7.3 </w:t>
            </w:r>
            <w:r w:rsidRPr="00FD27D0">
              <w:rPr>
                <w:rFonts w:ascii="Verdana" w:eastAsia="宋体" w:hAnsi="Verdana" w:cs="宋体"/>
                <w:kern w:val="0"/>
                <w:sz w:val="18"/>
                <w:szCs w:val="18"/>
              </w:rPr>
              <w:t>消息流</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7.4 </w:t>
            </w:r>
            <w:r w:rsidRPr="00FD27D0">
              <w:rPr>
                <w:rFonts w:ascii="Verdana" w:eastAsia="宋体" w:hAnsi="Verdana" w:cs="宋体"/>
                <w:kern w:val="0"/>
                <w:sz w:val="18"/>
                <w:szCs w:val="18"/>
              </w:rPr>
              <w:t>握手</w:t>
            </w:r>
            <w:r w:rsidRPr="00FD27D0">
              <w:rPr>
                <w:rFonts w:ascii="Verdana" w:eastAsia="宋体" w:hAnsi="Verdana" w:cs="宋体"/>
                <w:kern w:val="0"/>
                <w:sz w:val="18"/>
                <w:szCs w:val="18"/>
              </w:rPr>
              <w:t xml:space="preserve"> </w:t>
            </w:r>
          </w:p>
          <w:p w:rsidR="00FD27D0" w:rsidRPr="00FD27D0" w:rsidRDefault="00FD27D0" w:rsidP="00FD27D0">
            <w:pPr>
              <w:widowControl/>
              <w:numPr>
                <w:ilvl w:val="2"/>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7.4.1 peer_id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7.5 </w:t>
            </w:r>
            <w:r w:rsidRPr="00FD27D0">
              <w:rPr>
                <w:rFonts w:ascii="Verdana" w:eastAsia="宋体" w:hAnsi="Verdana" w:cs="宋体"/>
                <w:kern w:val="0"/>
                <w:sz w:val="18"/>
                <w:szCs w:val="18"/>
              </w:rPr>
              <w:t>消息</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 </w:t>
            </w:r>
            <w:r w:rsidRPr="00FD27D0">
              <w:rPr>
                <w:rFonts w:ascii="Verdana" w:eastAsia="宋体" w:hAnsi="Verdana" w:cs="宋体"/>
                <w:kern w:val="0"/>
                <w:sz w:val="18"/>
                <w:szCs w:val="18"/>
              </w:rPr>
              <w:t>算法</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8.1 </w:t>
            </w:r>
            <w:r w:rsidRPr="00FD27D0">
              <w:rPr>
                <w:rFonts w:ascii="Verdana" w:eastAsia="宋体" w:hAnsi="Verdana" w:cs="宋体"/>
                <w:kern w:val="0"/>
                <w:sz w:val="18"/>
                <w:szCs w:val="18"/>
              </w:rPr>
              <w:t>排队</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8.2 </w:t>
            </w:r>
            <w:r w:rsidRPr="00FD27D0">
              <w:rPr>
                <w:rFonts w:ascii="Verdana" w:eastAsia="宋体" w:hAnsi="Verdana" w:cs="宋体"/>
                <w:kern w:val="0"/>
                <w:sz w:val="18"/>
                <w:szCs w:val="18"/>
              </w:rPr>
              <w:t>超级种子</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8.3 </w:t>
            </w:r>
            <w:r w:rsidRPr="00FD27D0">
              <w:rPr>
                <w:rFonts w:ascii="Verdana" w:eastAsia="宋体" w:hAnsi="Verdana" w:cs="宋体"/>
                <w:kern w:val="0"/>
                <w:sz w:val="18"/>
                <w:szCs w:val="18"/>
              </w:rPr>
              <w:t>片断下载策略</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8.4 </w:t>
            </w:r>
            <w:r w:rsidRPr="00FD27D0">
              <w:rPr>
                <w:rFonts w:ascii="Verdana" w:eastAsia="宋体" w:hAnsi="Verdana" w:cs="宋体"/>
                <w:kern w:val="0"/>
                <w:sz w:val="18"/>
                <w:szCs w:val="18"/>
              </w:rPr>
              <w:t>最后阶段</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8.5 </w:t>
            </w:r>
            <w:r w:rsidRPr="00FD27D0">
              <w:rPr>
                <w:rFonts w:ascii="Verdana" w:eastAsia="宋体" w:hAnsi="Verdana" w:cs="宋体"/>
                <w:kern w:val="0"/>
                <w:sz w:val="18"/>
                <w:szCs w:val="18"/>
              </w:rPr>
              <w:t>阻塞与最佳畅通</w:t>
            </w:r>
            <w:r w:rsidRPr="00FD27D0">
              <w:rPr>
                <w:rFonts w:ascii="Verdana" w:eastAsia="宋体" w:hAnsi="Verdana" w:cs="宋体"/>
                <w:kern w:val="0"/>
                <w:sz w:val="18"/>
                <w:szCs w:val="18"/>
              </w:rPr>
              <w:t xml:space="preserve"> </w:t>
            </w:r>
          </w:p>
          <w:p w:rsidR="00FD27D0" w:rsidRPr="00FD27D0" w:rsidRDefault="00FD27D0" w:rsidP="00FD27D0">
            <w:pPr>
              <w:widowControl/>
              <w:numPr>
                <w:ilvl w:val="1"/>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8.6 </w:t>
            </w:r>
            <w:r w:rsidRPr="00FD27D0">
              <w:rPr>
                <w:rFonts w:ascii="Verdana" w:eastAsia="宋体" w:hAnsi="Verdana" w:cs="宋体"/>
                <w:kern w:val="0"/>
                <w:sz w:val="18"/>
                <w:szCs w:val="18"/>
              </w:rPr>
              <w:t>反冷落</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9 </w:t>
            </w:r>
            <w:r w:rsidRPr="00FD27D0">
              <w:rPr>
                <w:rFonts w:ascii="Verdana" w:eastAsia="宋体" w:hAnsi="Verdana" w:cs="宋体"/>
                <w:kern w:val="0"/>
                <w:sz w:val="18"/>
                <w:szCs w:val="18"/>
              </w:rPr>
              <w:t>相关文档</w:t>
            </w:r>
            <w:r w:rsidRPr="00FD27D0">
              <w:rPr>
                <w:rFonts w:ascii="Verdana" w:eastAsia="宋体" w:hAnsi="Verdana" w:cs="宋体"/>
                <w:kern w:val="0"/>
                <w:sz w:val="18"/>
                <w:szCs w:val="18"/>
              </w:rPr>
              <w:t xml:space="preserve"> </w:t>
            </w:r>
          </w:p>
          <w:p w:rsidR="00FD27D0" w:rsidRPr="00FD27D0" w:rsidRDefault="00FD27D0" w:rsidP="00FD27D0">
            <w:pPr>
              <w:widowControl/>
              <w:numPr>
                <w:ilvl w:val="0"/>
                <w:numId w:val="1"/>
              </w:numPr>
              <w:spacing w:before="100" w:beforeAutospacing="1" w:after="100" w:afterAutospacing="1"/>
              <w:ind w:left="0"/>
              <w:jc w:val="left"/>
              <w:rPr>
                <w:rFonts w:ascii="Verdana" w:eastAsia="宋体" w:hAnsi="Verdana" w:cs="宋体"/>
                <w:kern w:val="0"/>
                <w:sz w:val="18"/>
                <w:szCs w:val="18"/>
              </w:rPr>
            </w:pPr>
            <w:r w:rsidRPr="00FD27D0">
              <w:rPr>
                <w:rFonts w:ascii="Verdana" w:eastAsia="宋体" w:hAnsi="Verdana" w:cs="宋体"/>
                <w:kern w:val="0"/>
                <w:sz w:val="18"/>
                <w:szCs w:val="18"/>
              </w:rPr>
              <w:t xml:space="preserve">10 </w:t>
            </w:r>
            <w:r w:rsidRPr="00FD27D0">
              <w:rPr>
                <w:rFonts w:ascii="Verdana" w:eastAsia="宋体" w:hAnsi="Verdana" w:cs="宋体"/>
                <w:kern w:val="0"/>
                <w:sz w:val="18"/>
                <w:szCs w:val="18"/>
              </w:rPr>
              <w:t>请参阅</w:t>
            </w:r>
            <w:r w:rsidRPr="00FD27D0">
              <w:rPr>
                <w:rFonts w:ascii="Verdana" w:eastAsia="宋体" w:hAnsi="Verdana" w:cs="宋体"/>
                <w:kern w:val="0"/>
                <w:sz w:val="18"/>
                <w:szCs w:val="18"/>
              </w:rPr>
              <w:t xml:space="preserve"> </w:t>
            </w:r>
          </w:p>
        </w:tc>
      </w:tr>
    </w:tbl>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目的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此规范的目的是详细介绍</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协议规范</w:t>
      </w:r>
      <w:r w:rsidRPr="00FD27D0">
        <w:rPr>
          <w:rFonts w:ascii="Verdana" w:eastAsia="宋体" w:hAnsi="Verdana" w:cs="宋体"/>
          <w:kern w:val="0"/>
          <w:sz w:val="18"/>
          <w:szCs w:val="18"/>
          <w:lang/>
        </w:rPr>
        <w:t xml:space="preserve"> v1.0 </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Bram </w:t>
      </w:r>
      <w:r w:rsidRPr="00FD27D0">
        <w:rPr>
          <w:rFonts w:ascii="Verdana" w:eastAsia="宋体" w:hAnsi="Verdana" w:cs="宋体"/>
          <w:kern w:val="0"/>
          <w:sz w:val="18"/>
          <w:szCs w:val="18"/>
          <w:lang/>
        </w:rPr>
        <w:t>的协议规范网站</w:t>
      </w:r>
      <w:r w:rsidRPr="00FD27D0">
        <w:rPr>
          <w:rFonts w:ascii="Verdana" w:eastAsia="宋体" w:hAnsi="Verdana" w:cs="宋体"/>
          <w:kern w:val="0"/>
          <w:sz w:val="18"/>
          <w:szCs w:val="18"/>
          <w:lang/>
        </w:rPr>
        <w:t xml:space="preserve"> http://www.bittorrent.com/protocol.html </w:t>
      </w:r>
      <w:r w:rsidRPr="00FD27D0">
        <w:rPr>
          <w:rFonts w:ascii="Verdana" w:eastAsia="宋体" w:hAnsi="Verdana" w:cs="宋体"/>
          <w:kern w:val="0"/>
          <w:sz w:val="18"/>
          <w:szCs w:val="18"/>
          <w:lang/>
        </w:rPr>
        <w:t>简要地叙述了此协议，在部分范围缺少详细行为阐述。希望此文档能成为</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一个正式的规范，明确的条款，将来能作为讨论和执行的基础。</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此文档规定由</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开发者维持和使用。欢迎大家为它做贡献，其中的内容代表当前协议，它仍由许多客户使用。</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这里不是提出特性请求的地方。如果有请求，请见邮箱列表。</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lastRenderedPageBreak/>
        <w:t>应用范围</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本文档适用于</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协议规范的第一版</w:t>
      </w:r>
      <w:r w:rsidRPr="00FD27D0">
        <w:rPr>
          <w:rFonts w:ascii="Verdana" w:eastAsia="宋体" w:hAnsi="Verdana" w:cs="宋体"/>
          <w:kern w:val="0"/>
          <w:sz w:val="18"/>
          <w:szCs w:val="18"/>
          <w:lang/>
        </w:rPr>
        <w:t>(v1.0)</w:t>
      </w:r>
      <w:r w:rsidRPr="00FD27D0">
        <w:rPr>
          <w:rFonts w:ascii="Verdana" w:eastAsia="宋体" w:hAnsi="Verdana" w:cs="宋体"/>
          <w:kern w:val="0"/>
          <w:sz w:val="18"/>
          <w:szCs w:val="18"/>
          <w:lang/>
        </w:rPr>
        <w:t>。目前，这份文档应用于</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文件结构、用户线路协议和服务器（</w:t>
      </w:r>
      <w:r w:rsidRPr="00FD27D0">
        <w:rPr>
          <w:rFonts w:ascii="Verdana" w:eastAsia="宋体" w:hAnsi="Verdana" w:cs="宋体"/>
          <w:kern w:val="0"/>
          <w:sz w:val="18"/>
          <w:szCs w:val="18"/>
          <w:lang/>
        </w:rPr>
        <w:t>Tracker</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 HTTP/HTTPS </w:t>
      </w:r>
      <w:r w:rsidRPr="00FD27D0">
        <w:rPr>
          <w:rFonts w:ascii="Verdana" w:eastAsia="宋体" w:hAnsi="Verdana" w:cs="宋体"/>
          <w:kern w:val="0"/>
          <w:sz w:val="18"/>
          <w:szCs w:val="18"/>
          <w:lang/>
        </w:rPr>
        <w:t>协议规范。如果某个协议的修改有了新的定义，它们会被指定在协议相应的页面，而不在这里。</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约定</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在本文档中，使用了许多约定来简明和明确地表达信息。</w:t>
      </w:r>
    </w:p>
    <w:p w:rsidR="00FD27D0" w:rsidRPr="00FD27D0" w:rsidRDefault="00FD27D0" w:rsidP="00FD27D0">
      <w:pPr>
        <w:widowControl/>
        <w:numPr>
          <w:ilvl w:val="0"/>
          <w:numId w:val="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用户（</w:t>
      </w:r>
      <w:r w:rsidRPr="00FD27D0">
        <w:rPr>
          <w:rFonts w:ascii="Verdana" w:eastAsia="宋体" w:hAnsi="Verdana" w:cs="宋体"/>
          <w:kern w:val="0"/>
          <w:sz w:val="18"/>
          <w:szCs w:val="18"/>
          <w:lang/>
        </w:rPr>
        <w:t>peer</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 v/s </w:t>
      </w:r>
      <w:r w:rsidRPr="00FD27D0">
        <w:rPr>
          <w:rFonts w:ascii="Verdana" w:eastAsia="宋体" w:hAnsi="Verdana" w:cs="宋体"/>
          <w:kern w:val="0"/>
          <w:sz w:val="18"/>
          <w:szCs w:val="18"/>
          <w:lang/>
        </w:rPr>
        <w:t>客户端（</w:t>
      </w:r>
      <w:r w:rsidRPr="00FD27D0">
        <w:rPr>
          <w:rFonts w:ascii="Verdana" w:eastAsia="宋体" w:hAnsi="Verdana" w:cs="宋体"/>
          <w:kern w:val="0"/>
          <w:sz w:val="18"/>
          <w:szCs w:val="18"/>
          <w:lang/>
        </w:rPr>
        <w:t>client</w:t>
      </w:r>
      <w:r w:rsidRPr="00FD27D0">
        <w:rPr>
          <w:rFonts w:ascii="Verdana" w:eastAsia="宋体" w:hAnsi="Verdana" w:cs="宋体"/>
          <w:kern w:val="0"/>
          <w:sz w:val="18"/>
          <w:szCs w:val="18"/>
          <w:lang/>
        </w:rPr>
        <w:t>）：在本文档中，一个用户可以是任何参与下载的</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客户端。客户端也是一个用户，尽管</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客户端运行在本地机器上。本规范的读者可能会认为自己是连接了许多用户的客户端。</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片断（</w:t>
      </w:r>
      <w:r w:rsidRPr="00FD27D0">
        <w:rPr>
          <w:rFonts w:ascii="Verdana" w:eastAsia="宋体" w:hAnsi="Verdana" w:cs="宋体"/>
          <w:kern w:val="0"/>
          <w:sz w:val="18"/>
          <w:szCs w:val="18"/>
          <w:lang/>
        </w:rPr>
        <w:t>piece</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 v/s </w:t>
      </w:r>
      <w:r w:rsidRPr="00FD27D0">
        <w:rPr>
          <w:rFonts w:ascii="Verdana" w:eastAsia="宋体" w:hAnsi="Verdana" w:cs="宋体"/>
          <w:kern w:val="0"/>
          <w:sz w:val="18"/>
          <w:szCs w:val="18"/>
          <w:lang/>
        </w:rPr>
        <w:t>块（</w:t>
      </w:r>
      <w:r w:rsidRPr="00FD27D0">
        <w:rPr>
          <w:rFonts w:ascii="Verdana" w:eastAsia="宋体" w:hAnsi="Verdana" w:cs="宋体"/>
          <w:kern w:val="0"/>
          <w:sz w:val="18"/>
          <w:szCs w:val="18"/>
          <w:lang/>
        </w:rPr>
        <w:t>block</w:t>
      </w:r>
      <w:r w:rsidRPr="00FD27D0">
        <w:rPr>
          <w:rFonts w:ascii="Verdana" w:eastAsia="宋体" w:hAnsi="Verdana" w:cs="宋体"/>
          <w:kern w:val="0"/>
          <w:sz w:val="18"/>
          <w:szCs w:val="18"/>
          <w:lang/>
        </w:rPr>
        <w:t>）：在本文档中，片断是指在元信息文件中描述的一部分已下载的数据，它可通过</w:t>
      </w:r>
      <w:r w:rsidRPr="00FD27D0">
        <w:rPr>
          <w:rFonts w:ascii="Verdana" w:eastAsia="宋体" w:hAnsi="Verdana" w:cs="宋体"/>
          <w:kern w:val="0"/>
          <w:sz w:val="18"/>
          <w:szCs w:val="18"/>
          <w:lang/>
        </w:rPr>
        <w:t xml:space="preserve"> SHA-1 hash </w:t>
      </w:r>
      <w:r w:rsidRPr="00FD27D0">
        <w:rPr>
          <w:rFonts w:ascii="Verdana" w:eastAsia="宋体" w:hAnsi="Verdana" w:cs="宋体"/>
          <w:kern w:val="0"/>
          <w:sz w:val="18"/>
          <w:szCs w:val="18"/>
          <w:lang/>
        </w:rPr>
        <w:t>来校验。而</w:t>
      </w:r>
      <w:bookmarkStart w:id="0" w:name="_GoBack"/>
      <w:bookmarkEnd w:id="0"/>
      <w:r w:rsidRPr="00FD27D0">
        <w:rPr>
          <w:rFonts w:ascii="Verdana" w:eastAsia="宋体" w:hAnsi="Verdana" w:cs="宋体"/>
          <w:kern w:val="0"/>
          <w:sz w:val="18"/>
          <w:szCs w:val="18"/>
          <w:lang/>
        </w:rPr>
        <w:t>块是指客户端向用户请求的一部分数据。两块或更多块组成一个完整的片断，它能被校验。</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实际标准：大的斜体字文本指出普通的准则在不同客户端</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的执行，它被当作为实际标准。</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为了帮助其他人找到本文档最近的修改，请填写改变日志（最后一段）。它应包含一个简短的项目（如：一行），用来记录你每次对此文档的主要改动。</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B</w:t>
      </w:r>
      <w:r w:rsidRPr="00FD27D0">
        <w:rPr>
          <w:rFonts w:ascii="Verdana" w:eastAsia="宋体" w:hAnsi="Verdana" w:cs="宋体"/>
          <w:b/>
          <w:bCs/>
          <w:kern w:val="0"/>
          <w:sz w:val="27"/>
          <w:szCs w:val="27"/>
          <w:lang/>
        </w:rPr>
        <w:t>编码</w:t>
      </w:r>
    </w:p>
    <w:p w:rsidR="00FD27D0" w:rsidRPr="00FD27D0" w:rsidRDefault="00FD27D0" w:rsidP="00FD27D0">
      <w:pPr>
        <w:widowControl/>
        <w:shd w:val="clear" w:color="auto" w:fill="FFFFFF"/>
        <w:ind w:left="1020"/>
        <w:jc w:val="left"/>
        <w:rPr>
          <w:rFonts w:ascii="Verdana" w:eastAsia="宋体" w:hAnsi="Verdana" w:cs="宋体"/>
          <w:kern w:val="0"/>
          <w:sz w:val="24"/>
          <w:szCs w:val="24"/>
          <w:lang/>
        </w:rPr>
      </w:pPr>
      <w:r w:rsidRPr="00FD27D0">
        <w:rPr>
          <w:rFonts w:ascii="Verdana" w:eastAsia="宋体" w:hAnsi="Verdana" w:cs="宋体"/>
          <w:kern w:val="0"/>
          <w:sz w:val="24"/>
          <w:szCs w:val="24"/>
          <w:lang/>
        </w:rPr>
        <w:t>主条目：</w:t>
      </w:r>
      <w:r w:rsidRPr="00FD27D0">
        <w:rPr>
          <w:rFonts w:ascii="Verdana" w:eastAsia="宋体" w:hAnsi="Verdana" w:cs="宋体"/>
          <w:kern w:val="0"/>
          <w:sz w:val="24"/>
          <w:szCs w:val="24"/>
          <w:lang/>
        </w:rPr>
        <w:t>Bencode</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B</w:t>
      </w:r>
      <w:r w:rsidRPr="00FD27D0">
        <w:rPr>
          <w:rFonts w:ascii="Verdana" w:eastAsia="宋体" w:hAnsi="Verdana" w:cs="宋体"/>
          <w:kern w:val="0"/>
          <w:sz w:val="18"/>
          <w:szCs w:val="18"/>
          <w:lang/>
        </w:rPr>
        <w:t>编码是一种以简洁格式指定和组织数据的方法。支持下列类型：字节串、整数、表和字典。</w:t>
      </w:r>
    </w:p>
    <w:p w:rsidR="00FD27D0" w:rsidRPr="00FD27D0" w:rsidRDefault="00FD27D0" w:rsidP="00FD27D0">
      <w:pPr>
        <w:widowControl/>
        <w:shd w:val="clear" w:color="auto" w:fill="FFFFFF"/>
        <w:jc w:val="left"/>
        <w:outlineLvl w:val="3"/>
        <w:rPr>
          <w:rFonts w:ascii="Verdana" w:eastAsia="宋体" w:hAnsi="Verdana" w:cs="宋体"/>
          <w:b/>
          <w:bCs/>
          <w:kern w:val="0"/>
          <w:sz w:val="24"/>
          <w:szCs w:val="24"/>
          <w:lang/>
        </w:rPr>
      </w:pPr>
      <w:r w:rsidRPr="00FD27D0">
        <w:rPr>
          <w:rFonts w:ascii="Verdana" w:eastAsia="宋体" w:hAnsi="Verdana" w:cs="宋体"/>
          <w:b/>
          <w:bCs/>
          <w:kern w:val="0"/>
          <w:sz w:val="24"/>
          <w:szCs w:val="24"/>
          <w:lang/>
        </w:rPr>
        <w:t>字节串</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字节串按如下编码：</w:t>
      </w:r>
      <w:r w:rsidRPr="00FD27D0">
        <w:rPr>
          <w:rFonts w:ascii="Verdana" w:eastAsia="宋体" w:hAnsi="Verdana" w:cs="宋体"/>
          <w:kern w:val="0"/>
          <w:sz w:val="18"/>
          <w:szCs w:val="18"/>
          <w:lang/>
        </w:rPr>
        <w:t>&lt;</w:t>
      </w:r>
      <w:r w:rsidRPr="00FD27D0">
        <w:rPr>
          <w:rFonts w:ascii="Verdana" w:eastAsia="宋体" w:hAnsi="Verdana" w:cs="宋体"/>
          <w:kern w:val="0"/>
          <w:sz w:val="18"/>
          <w:szCs w:val="18"/>
          <w:lang/>
        </w:rPr>
        <w:t>以十进制</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编码的串长度</w:t>
      </w:r>
      <w:r w:rsidRPr="00FD27D0">
        <w:rPr>
          <w:rFonts w:ascii="Verdana" w:eastAsia="宋体" w:hAnsi="Verdana" w:cs="宋体"/>
          <w:kern w:val="0"/>
          <w:sz w:val="18"/>
          <w:szCs w:val="18"/>
          <w:lang/>
        </w:rPr>
        <w:t>&gt;</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&lt;</w:t>
      </w:r>
      <w:r w:rsidRPr="00FD27D0">
        <w:rPr>
          <w:rFonts w:ascii="Verdana" w:eastAsia="宋体" w:hAnsi="Verdana" w:cs="宋体"/>
          <w:kern w:val="0"/>
          <w:sz w:val="18"/>
          <w:szCs w:val="18"/>
          <w:lang/>
        </w:rPr>
        <w:t>串数据</w:t>
      </w:r>
      <w:r w:rsidRPr="00FD27D0">
        <w:rPr>
          <w:rFonts w:ascii="Verdana" w:eastAsia="宋体" w:hAnsi="Verdana" w:cs="宋体"/>
          <w:kern w:val="0"/>
          <w:sz w:val="18"/>
          <w:szCs w:val="18"/>
          <w:lang/>
        </w:rPr>
        <w:t>&gt;</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注意没有开始和结束的分隔符。</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例：</w:t>
      </w:r>
      <w:r w:rsidRPr="00FD27D0">
        <w:rPr>
          <w:rFonts w:ascii="Verdana" w:eastAsia="宋体" w:hAnsi="Verdana" w:cs="宋体"/>
          <w:kern w:val="0"/>
          <w:sz w:val="18"/>
          <w:szCs w:val="18"/>
          <w:lang/>
        </w:rPr>
        <w:t>“4</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spam” </w:t>
      </w:r>
      <w:r w:rsidRPr="00FD27D0">
        <w:rPr>
          <w:rFonts w:ascii="Verdana" w:eastAsia="宋体" w:hAnsi="Verdana" w:cs="宋体"/>
          <w:kern w:val="0"/>
          <w:sz w:val="18"/>
          <w:szCs w:val="18"/>
          <w:lang/>
        </w:rPr>
        <w:t>代表字符串</w:t>
      </w:r>
      <w:r w:rsidRPr="00FD27D0">
        <w:rPr>
          <w:rFonts w:ascii="Verdana" w:eastAsia="宋体" w:hAnsi="Verdana" w:cs="宋体"/>
          <w:kern w:val="0"/>
          <w:sz w:val="18"/>
          <w:szCs w:val="18"/>
          <w:lang/>
        </w:rPr>
        <w:t>“spam”</w:t>
      </w:r>
    </w:p>
    <w:p w:rsidR="00FD27D0" w:rsidRPr="00FD27D0" w:rsidRDefault="00FD27D0" w:rsidP="00FD27D0">
      <w:pPr>
        <w:widowControl/>
        <w:shd w:val="clear" w:color="auto" w:fill="FFFFFF"/>
        <w:jc w:val="left"/>
        <w:outlineLvl w:val="3"/>
        <w:rPr>
          <w:rFonts w:ascii="Verdana" w:eastAsia="宋体" w:hAnsi="Verdana" w:cs="宋体"/>
          <w:b/>
          <w:bCs/>
          <w:kern w:val="0"/>
          <w:sz w:val="24"/>
          <w:szCs w:val="24"/>
          <w:lang/>
        </w:rPr>
      </w:pPr>
      <w:r w:rsidRPr="00FD27D0">
        <w:rPr>
          <w:rFonts w:ascii="Verdana" w:eastAsia="宋体" w:hAnsi="Verdana" w:cs="宋体"/>
          <w:b/>
          <w:bCs/>
          <w:kern w:val="0"/>
          <w:sz w:val="24"/>
          <w:szCs w:val="24"/>
          <w:lang/>
        </w:rPr>
        <w:t>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整数按如下编码：</w:t>
      </w:r>
      <w:r w:rsidRPr="00FD27D0">
        <w:rPr>
          <w:rFonts w:ascii="Verdana" w:eastAsia="宋体" w:hAnsi="Verdana" w:cs="宋体"/>
          <w:kern w:val="0"/>
          <w:sz w:val="18"/>
          <w:szCs w:val="18"/>
          <w:lang/>
        </w:rPr>
        <w:t>i&lt;</w:t>
      </w:r>
      <w:r w:rsidRPr="00FD27D0">
        <w:rPr>
          <w:rFonts w:ascii="Verdana" w:eastAsia="宋体" w:hAnsi="Verdana" w:cs="宋体"/>
          <w:kern w:val="0"/>
          <w:sz w:val="18"/>
          <w:szCs w:val="18"/>
          <w:lang/>
        </w:rPr>
        <w:t>以十进制</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编码的整数</w:t>
      </w:r>
      <w:r w:rsidRPr="00FD27D0">
        <w:rPr>
          <w:rFonts w:ascii="Verdana" w:eastAsia="宋体" w:hAnsi="Verdana" w:cs="宋体"/>
          <w:kern w:val="0"/>
          <w:sz w:val="18"/>
          <w:szCs w:val="18"/>
          <w:lang/>
        </w:rPr>
        <w:t>&gt;e</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开始的</w:t>
      </w:r>
      <w:r w:rsidRPr="00FD27D0">
        <w:rPr>
          <w:rFonts w:ascii="Verdana" w:eastAsia="宋体" w:hAnsi="Verdana" w:cs="宋体"/>
          <w:kern w:val="0"/>
          <w:sz w:val="18"/>
          <w:szCs w:val="18"/>
          <w:lang/>
        </w:rPr>
        <w:t>“i”</w:t>
      </w:r>
      <w:r w:rsidRPr="00FD27D0">
        <w:rPr>
          <w:rFonts w:ascii="Verdana" w:eastAsia="宋体" w:hAnsi="Verdana" w:cs="宋体"/>
          <w:kern w:val="0"/>
          <w:sz w:val="18"/>
          <w:szCs w:val="18"/>
          <w:lang/>
        </w:rPr>
        <w:t>与结尾的</w:t>
      </w:r>
      <w:r w:rsidRPr="00FD27D0">
        <w:rPr>
          <w:rFonts w:ascii="Verdana" w:eastAsia="宋体" w:hAnsi="Verdana" w:cs="宋体"/>
          <w:kern w:val="0"/>
          <w:sz w:val="18"/>
          <w:szCs w:val="18"/>
          <w:lang/>
        </w:rPr>
        <w:t>“e”</w:t>
      </w:r>
      <w:r w:rsidRPr="00FD27D0">
        <w:rPr>
          <w:rFonts w:ascii="Verdana" w:eastAsia="宋体" w:hAnsi="Verdana" w:cs="宋体"/>
          <w:kern w:val="0"/>
          <w:sz w:val="18"/>
          <w:szCs w:val="18"/>
          <w:lang/>
        </w:rPr>
        <w:t>分别是开始和结束分隔符。可以使用如</w:t>
      </w:r>
      <w:r w:rsidRPr="00FD27D0">
        <w:rPr>
          <w:rFonts w:ascii="Verdana" w:eastAsia="宋体" w:hAnsi="Verdana" w:cs="宋体"/>
          <w:kern w:val="0"/>
          <w:sz w:val="18"/>
          <w:szCs w:val="18"/>
          <w:lang/>
        </w:rPr>
        <w:t>“i-3e”</w:t>
      </w:r>
      <w:r w:rsidRPr="00FD27D0">
        <w:rPr>
          <w:rFonts w:ascii="Verdana" w:eastAsia="宋体" w:hAnsi="Verdana" w:cs="宋体"/>
          <w:kern w:val="0"/>
          <w:sz w:val="18"/>
          <w:szCs w:val="18"/>
          <w:lang/>
        </w:rPr>
        <w:t>之类的负数。但不能把</w:t>
      </w:r>
      <w:r w:rsidRPr="00FD27D0">
        <w:rPr>
          <w:rFonts w:ascii="Verdana" w:eastAsia="宋体" w:hAnsi="Verdana" w:cs="宋体"/>
          <w:kern w:val="0"/>
          <w:sz w:val="18"/>
          <w:szCs w:val="18"/>
          <w:lang/>
        </w:rPr>
        <w:t>“0”</w:t>
      </w:r>
      <w:r w:rsidRPr="00FD27D0">
        <w:rPr>
          <w:rFonts w:ascii="Verdana" w:eastAsia="宋体" w:hAnsi="Verdana" w:cs="宋体"/>
          <w:kern w:val="0"/>
          <w:sz w:val="18"/>
          <w:szCs w:val="18"/>
          <w:lang/>
        </w:rPr>
        <w:t>放到数字的前面，如</w:t>
      </w:r>
      <w:r w:rsidRPr="00FD27D0">
        <w:rPr>
          <w:rFonts w:ascii="Verdana" w:eastAsia="宋体" w:hAnsi="Verdana" w:cs="宋体"/>
          <w:kern w:val="0"/>
          <w:sz w:val="18"/>
          <w:szCs w:val="18"/>
          <w:lang/>
        </w:rPr>
        <w:t>“i04e”</w:t>
      </w:r>
      <w:r w:rsidRPr="00FD27D0">
        <w:rPr>
          <w:rFonts w:ascii="Verdana" w:eastAsia="宋体" w:hAnsi="Verdana" w:cs="宋体"/>
          <w:kern w:val="0"/>
          <w:sz w:val="18"/>
          <w:szCs w:val="18"/>
          <w:lang/>
        </w:rPr>
        <w:t>。另外，</w:t>
      </w:r>
      <w:r w:rsidRPr="00FD27D0">
        <w:rPr>
          <w:rFonts w:ascii="Verdana" w:eastAsia="宋体" w:hAnsi="Verdana" w:cs="宋体"/>
          <w:kern w:val="0"/>
          <w:sz w:val="18"/>
          <w:szCs w:val="18"/>
          <w:lang/>
        </w:rPr>
        <w:t>“i0e”</w:t>
      </w:r>
      <w:r w:rsidRPr="00FD27D0">
        <w:rPr>
          <w:rFonts w:ascii="Verdana" w:eastAsia="宋体" w:hAnsi="Verdana" w:cs="宋体"/>
          <w:kern w:val="0"/>
          <w:sz w:val="18"/>
          <w:szCs w:val="18"/>
          <w:lang/>
        </w:rPr>
        <w:t>是有效的。</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例：</w:t>
      </w:r>
      <w:r w:rsidRPr="00FD27D0">
        <w:rPr>
          <w:rFonts w:ascii="Verdana" w:eastAsia="宋体" w:hAnsi="Verdana" w:cs="宋体"/>
          <w:kern w:val="0"/>
          <w:sz w:val="18"/>
          <w:szCs w:val="18"/>
          <w:lang/>
        </w:rPr>
        <w:t>“i3e”</w:t>
      </w:r>
      <w:r w:rsidRPr="00FD27D0">
        <w:rPr>
          <w:rFonts w:ascii="Verdana" w:eastAsia="宋体" w:hAnsi="Verdana" w:cs="宋体"/>
          <w:kern w:val="0"/>
          <w:sz w:val="18"/>
          <w:szCs w:val="18"/>
          <w:lang/>
        </w:rPr>
        <w:t>代表整数</w:t>
      </w:r>
      <w:r w:rsidRPr="00FD27D0">
        <w:rPr>
          <w:rFonts w:ascii="Verdana" w:eastAsia="宋体" w:hAnsi="Verdana" w:cs="宋体"/>
          <w:kern w:val="0"/>
          <w:sz w:val="18"/>
          <w:szCs w:val="18"/>
          <w:lang/>
        </w:rPr>
        <w:t>“3”</w:t>
      </w:r>
    </w:p>
    <w:p w:rsidR="00FD27D0" w:rsidRPr="00FD27D0" w:rsidRDefault="00FD27D0" w:rsidP="00FD27D0">
      <w:pPr>
        <w:widowControl/>
        <w:shd w:val="clear" w:color="auto" w:fill="FFFFFF"/>
        <w:jc w:val="left"/>
        <w:outlineLvl w:val="3"/>
        <w:rPr>
          <w:rFonts w:ascii="Verdana" w:eastAsia="宋体" w:hAnsi="Verdana" w:cs="宋体"/>
          <w:b/>
          <w:bCs/>
          <w:kern w:val="0"/>
          <w:sz w:val="24"/>
          <w:szCs w:val="24"/>
          <w:lang/>
        </w:rPr>
      </w:pPr>
      <w:r w:rsidRPr="00FD27D0">
        <w:rPr>
          <w:rFonts w:ascii="Verdana" w:eastAsia="宋体" w:hAnsi="Verdana" w:cs="宋体"/>
          <w:b/>
          <w:bCs/>
          <w:kern w:val="0"/>
          <w:sz w:val="24"/>
          <w:szCs w:val="24"/>
          <w:lang/>
        </w:rPr>
        <w:t>表</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表按如下编码：</w:t>
      </w:r>
      <w:r w:rsidRPr="00FD27D0">
        <w:rPr>
          <w:rFonts w:ascii="Verdana" w:eastAsia="宋体" w:hAnsi="Verdana" w:cs="宋体"/>
          <w:kern w:val="0"/>
          <w:sz w:val="18"/>
          <w:szCs w:val="18"/>
          <w:lang/>
        </w:rPr>
        <w:t>l&lt;</w:t>
      </w:r>
      <w:r w:rsidRPr="00FD27D0">
        <w:rPr>
          <w:rFonts w:ascii="Verdana" w:eastAsia="宋体" w:hAnsi="Verdana" w:cs="宋体"/>
          <w:kern w:val="0"/>
          <w:sz w:val="18"/>
          <w:szCs w:val="18"/>
          <w:lang/>
        </w:rPr>
        <w:t>编码值</w:t>
      </w:r>
      <w:r w:rsidRPr="00FD27D0">
        <w:rPr>
          <w:rFonts w:ascii="Verdana" w:eastAsia="宋体" w:hAnsi="Verdana" w:cs="宋体"/>
          <w:kern w:val="0"/>
          <w:sz w:val="18"/>
          <w:szCs w:val="18"/>
          <w:lang/>
        </w:rPr>
        <w:t>&gt;e</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开始的</w:t>
      </w:r>
      <w:r w:rsidRPr="00FD27D0">
        <w:rPr>
          <w:rFonts w:ascii="Verdana" w:eastAsia="宋体" w:hAnsi="Verdana" w:cs="宋体"/>
          <w:kern w:val="0"/>
          <w:sz w:val="18"/>
          <w:szCs w:val="18"/>
          <w:lang/>
        </w:rPr>
        <w:t>“l”</w:t>
      </w:r>
      <w:r w:rsidRPr="00FD27D0">
        <w:rPr>
          <w:rFonts w:ascii="Verdana" w:eastAsia="宋体" w:hAnsi="Verdana" w:cs="宋体"/>
          <w:kern w:val="0"/>
          <w:sz w:val="18"/>
          <w:szCs w:val="18"/>
          <w:lang/>
        </w:rPr>
        <w:t>与结尾的</w:t>
      </w:r>
      <w:r w:rsidRPr="00FD27D0">
        <w:rPr>
          <w:rFonts w:ascii="Verdana" w:eastAsia="宋体" w:hAnsi="Verdana" w:cs="宋体"/>
          <w:kern w:val="0"/>
          <w:sz w:val="18"/>
          <w:szCs w:val="18"/>
          <w:lang/>
        </w:rPr>
        <w:t>“e”</w:t>
      </w:r>
      <w:r w:rsidRPr="00FD27D0">
        <w:rPr>
          <w:rFonts w:ascii="Verdana" w:eastAsia="宋体" w:hAnsi="Verdana" w:cs="宋体"/>
          <w:kern w:val="0"/>
          <w:sz w:val="18"/>
          <w:szCs w:val="18"/>
          <w:lang/>
        </w:rPr>
        <w:t>分别是开始和结束分隔符。</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表可以包含任何已编码的类型，包括整数、串、字典和其他的表。</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例：</w:t>
      </w:r>
      <w:r w:rsidRPr="00FD27D0">
        <w:rPr>
          <w:rFonts w:ascii="Verdana" w:eastAsia="宋体" w:hAnsi="Verdana" w:cs="宋体"/>
          <w:kern w:val="0"/>
          <w:sz w:val="18"/>
          <w:szCs w:val="18"/>
          <w:lang/>
        </w:rPr>
        <w:t xml:space="preserve">l4:span4:eggse </w:t>
      </w:r>
      <w:r w:rsidRPr="00FD27D0">
        <w:rPr>
          <w:rFonts w:ascii="Verdana" w:eastAsia="宋体" w:hAnsi="Verdana" w:cs="宋体"/>
          <w:kern w:val="0"/>
          <w:sz w:val="18"/>
          <w:szCs w:val="18"/>
          <w:lang/>
        </w:rPr>
        <w:t>代表两个串的表</w:t>
      </w:r>
      <w:r w:rsidRPr="00FD27D0">
        <w:rPr>
          <w:rFonts w:ascii="Verdana" w:eastAsia="宋体" w:hAnsi="Verdana" w:cs="宋体"/>
          <w:kern w:val="0"/>
          <w:sz w:val="18"/>
          <w:szCs w:val="18"/>
          <w:lang/>
        </w:rPr>
        <w:t>“spam”</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“eggs”</w:t>
      </w:r>
    </w:p>
    <w:p w:rsidR="00FD27D0" w:rsidRPr="00FD27D0" w:rsidRDefault="00FD27D0" w:rsidP="00FD27D0">
      <w:pPr>
        <w:widowControl/>
        <w:shd w:val="clear" w:color="auto" w:fill="FFFFFF"/>
        <w:jc w:val="left"/>
        <w:outlineLvl w:val="3"/>
        <w:rPr>
          <w:rFonts w:ascii="Verdana" w:eastAsia="宋体" w:hAnsi="Verdana" w:cs="宋体"/>
          <w:b/>
          <w:bCs/>
          <w:kern w:val="0"/>
          <w:sz w:val="24"/>
          <w:szCs w:val="24"/>
          <w:lang/>
        </w:rPr>
      </w:pPr>
      <w:r w:rsidRPr="00FD27D0">
        <w:rPr>
          <w:rFonts w:ascii="Verdana" w:eastAsia="宋体" w:hAnsi="Verdana" w:cs="宋体"/>
          <w:b/>
          <w:bCs/>
          <w:kern w:val="0"/>
          <w:sz w:val="24"/>
          <w:szCs w:val="24"/>
          <w:lang/>
        </w:rPr>
        <w:t>字典</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字典按如下编码：</w:t>
      </w:r>
      <w:r w:rsidRPr="00FD27D0">
        <w:rPr>
          <w:rFonts w:ascii="Verdana" w:eastAsia="宋体" w:hAnsi="Verdana" w:cs="宋体"/>
          <w:kern w:val="0"/>
          <w:sz w:val="18"/>
          <w:szCs w:val="18"/>
          <w:lang/>
        </w:rPr>
        <w:t>d&lt;</w:t>
      </w:r>
      <w:r w:rsidRPr="00FD27D0">
        <w:rPr>
          <w:rFonts w:ascii="Verdana" w:eastAsia="宋体" w:hAnsi="Verdana" w:cs="宋体"/>
          <w:kern w:val="0"/>
          <w:sz w:val="18"/>
          <w:szCs w:val="18"/>
          <w:lang/>
        </w:rPr>
        <w:t>编码串</w:t>
      </w:r>
      <w:r w:rsidRPr="00FD27D0">
        <w:rPr>
          <w:rFonts w:ascii="Verdana" w:eastAsia="宋体" w:hAnsi="Verdana" w:cs="宋体"/>
          <w:kern w:val="0"/>
          <w:sz w:val="18"/>
          <w:szCs w:val="18"/>
          <w:lang/>
        </w:rPr>
        <w:t>&gt;&lt;</w:t>
      </w:r>
      <w:r w:rsidRPr="00FD27D0">
        <w:rPr>
          <w:rFonts w:ascii="Verdana" w:eastAsia="宋体" w:hAnsi="Verdana" w:cs="宋体"/>
          <w:kern w:val="0"/>
          <w:sz w:val="18"/>
          <w:szCs w:val="18"/>
          <w:lang/>
        </w:rPr>
        <w:t>编码元素</w:t>
      </w:r>
      <w:r w:rsidRPr="00FD27D0">
        <w:rPr>
          <w:rFonts w:ascii="Verdana" w:eastAsia="宋体" w:hAnsi="Verdana" w:cs="宋体"/>
          <w:kern w:val="0"/>
          <w:sz w:val="18"/>
          <w:szCs w:val="18"/>
          <w:lang/>
        </w:rPr>
        <w:t>&gt;e</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开始的</w:t>
      </w:r>
      <w:r w:rsidRPr="00FD27D0">
        <w:rPr>
          <w:rFonts w:ascii="Verdana" w:eastAsia="宋体" w:hAnsi="Verdana" w:cs="宋体"/>
          <w:kern w:val="0"/>
          <w:sz w:val="18"/>
          <w:szCs w:val="18"/>
          <w:lang/>
        </w:rPr>
        <w:t>“d”</w:t>
      </w:r>
      <w:r w:rsidRPr="00FD27D0">
        <w:rPr>
          <w:rFonts w:ascii="Verdana" w:eastAsia="宋体" w:hAnsi="Verdana" w:cs="宋体"/>
          <w:kern w:val="0"/>
          <w:sz w:val="18"/>
          <w:szCs w:val="18"/>
          <w:lang/>
        </w:rPr>
        <w:t>与结尾的</w:t>
      </w:r>
      <w:r w:rsidRPr="00FD27D0">
        <w:rPr>
          <w:rFonts w:ascii="Verdana" w:eastAsia="宋体" w:hAnsi="Verdana" w:cs="宋体"/>
          <w:kern w:val="0"/>
          <w:sz w:val="18"/>
          <w:szCs w:val="18"/>
          <w:lang/>
        </w:rPr>
        <w:t>“e”</w:t>
      </w:r>
      <w:r w:rsidRPr="00FD27D0">
        <w:rPr>
          <w:rFonts w:ascii="Verdana" w:eastAsia="宋体" w:hAnsi="Verdana" w:cs="宋体"/>
          <w:kern w:val="0"/>
          <w:sz w:val="18"/>
          <w:szCs w:val="18"/>
          <w:lang/>
        </w:rPr>
        <w:t>分别是开始和结束分隔符。</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注意关键字必须被编码为串。值可以是任何已编码类型，包括整数、串、表和其他字典。关键字必须是串，以分类的顺序出现（以原始串排列，而不是以字母数字）</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例</w:t>
      </w:r>
      <w:r w:rsidRPr="00FD27D0">
        <w:rPr>
          <w:rFonts w:ascii="Verdana" w:eastAsia="宋体" w:hAnsi="Verdana" w:cs="宋体"/>
          <w:kern w:val="0"/>
          <w:sz w:val="18"/>
          <w:szCs w:val="18"/>
          <w:lang/>
        </w:rPr>
        <w:t>1</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d3:cow3:moo4:spam4:eggse </w:t>
      </w:r>
      <w:r w:rsidRPr="00FD27D0">
        <w:rPr>
          <w:rFonts w:ascii="Verdana" w:eastAsia="宋体" w:hAnsi="Verdana" w:cs="宋体"/>
          <w:kern w:val="0"/>
          <w:sz w:val="18"/>
          <w:szCs w:val="18"/>
          <w:lang/>
        </w:rPr>
        <w:t>代表字典</w:t>
      </w:r>
      <w:r w:rsidRPr="00FD27D0">
        <w:rPr>
          <w:rFonts w:ascii="Verdana" w:eastAsia="宋体" w:hAnsi="Verdana" w:cs="宋体"/>
          <w:kern w:val="0"/>
          <w:sz w:val="18"/>
          <w:szCs w:val="18"/>
          <w:lang/>
        </w:rPr>
        <w:t xml:space="preserve"> { "cow" =&gt; "moo", "spam" =&gt; "eggs" }</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例</w:t>
      </w:r>
      <w:r w:rsidRPr="00FD27D0">
        <w:rPr>
          <w:rFonts w:ascii="Verdana" w:eastAsia="宋体" w:hAnsi="Verdana" w:cs="宋体"/>
          <w:kern w:val="0"/>
          <w:sz w:val="18"/>
          <w:szCs w:val="18"/>
          <w:lang/>
        </w:rPr>
        <w:t>2</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d4:spaml1:a1:bee </w:t>
      </w:r>
      <w:r w:rsidRPr="00FD27D0">
        <w:rPr>
          <w:rFonts w:ascii="Verdana" w:eastAsia="宋体" w:hAnsi="Verdana" w:cs="宋体"/>
          <w:kern w:val="0"/>
          <w:sz w:val="18"/>
          <w:szCs w:val="18"/>
          <w:lang/>
        </w:rPr>
        <w:t>代表字典</w:t>
      </w:r>
      <w:r w:rsidRPr="00FD27D0">
        <w:rPr>
          <w:rFonts w:ascii="Verdana" w:eastAsia="宋体" w:hAnsi="Verdana" w:cs="宋体"/>
          <w:kern w:val="0"/>
          <w:sz w:val="18"/>
          <w:szCs w:val="18"/>
          <w:lang/>
        </w:rPr>
        <w:t xml:space="preserve"> { "spam" =&gt; ["a", "b"] }</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元信息文件结构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所有在元信息文件中的数据都要编码。编码规则如上所述。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lastRenderedPageBreak/>
        <w:t>元信息文件（以</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结尾的文件）的内容是一个编码的字典，包含以下列表中的各项。所有字符串值都以</w:t>
      </w:r>
      <w:r w:rsidRPr="00FD27D0">
        <w:rPr>
          <w:rFonts w:ascii="Verdana" w:eastAsia="宋体" w:hAnsi="Verdana" w:cs="宋体"/>
          <w:kern w:val="0"/>
          <w:sz w:val="18"/>
          <w:szCs w:val="18"/>
          <w:lang/>
        </w:rPr>
        <w:t xml:space="preserve"> UTF-8 </w:t>
      </w:r>
      <w:r w:rsidRPr="00FD27D0">
        <w:rPr>
          <w:rFonts w:ascii="Verdana" w:eastAsia="宋体" w:hAnsi="Verdana" w:cs="宋体"/>
          <w:kern w:val="0"/>
          <w:sz w:val="18"/>
          <w:szCs w:val="18"/>
          <w:lang/>
        </w:rPr>
        <w:t>编码。标记没有为</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可选</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的键值是必需的字段：</w:t>
      </w:r>
    </w:p>
    <w:p w:rsidR="00FD27D0" w:rsidRPr="00FD27D0" w:rsidRDefault="00FD27D0" w:rsidP="00FD27D0">
      <w:pPr>
        <w:widowControl/>
        <w:numPr>
          <w:ilvl w:val="0"/>
          <w:numId w:val="3"/>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信息</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一个描述</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文件的字典。有两种可能的形式：一种是没有目录结构的</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单一文件</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，另一种是包含子目录树的</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多文件</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对于</w:t>
      </w:r>
      <w:r w:rsidRPr="00FD27D0">
        <w:rPr>
          <w:rFonts w:ascii="Verdana" w:eastAsia="宋体" w:hAnsi="Verdana" w:cs="宋体"/>
          <w:b/>
          <w:bCs/>
          <w:kern w:val="0"/>
          <w:sz w:val="18"/>
          <w:szCs w:val="18"/>
          <w:lang/>
        </w:rPr>
        <w:t>“</w:t>
      </w:r>
      <w:r w:rsidRPr="00FD27D0">
        <w:rPr>
          <w:rFonts w:ascii="Verdana" w:eastAsia="宋体" w:hAnsi="Verdana" w:cs="宋体"/>
          <w:b/>
          <w:bCs/>
          <w:kern w:val="0"/>
          <w:sz w:val="18"/>
          <w:szCs w:val="18"/>
          <w:lang/>
        </w:rPr>
        <w:t>单一文件</w:t>
      </w:r>
      <w:r w:rsidRPr="00FD27D0">
        <w:rPr>
          <w:rFonts w:ascii="Verdana" w:eastAsia="宋体" w:hAnsi="Verdana" w:cs="宋体"/>
          <w:b/>
          <w:bCs/>
          <w:kern w:val="0"/>
          <w:sz w:val="18"/>
          <w:szCs w:val="18"/>
          <w:lang/>
        </w:rPr>
        <w:t>”</w:t>
      </w:r>
      <w:r w:rsidRPr="00FD27D0">
        <w:rPr>
          <w:rFonts w:ascii="Verdana" w:eastAsia="宋体" w:hAnsi="Verdana" w:cs="宋体"/>
          <w:b/>
          <w:bCs/>
          <w:kern w:val="0"/>
          <w:sz w:val="18"/>
          <w:szCs w:val="18"/>
          <w:lang/>
        </w:rPr>
        <w:t>来说，信息字典包含以下的结构：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长度</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文件字节数长度（整数）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md5</w:t>
      </w:r>
      <w:r w:rsidRPr="00FD27D0">
        <w:rPr>
          <w:rFonts w:ascii="Verdana" w:eastAsia="宋体" w:hAnsi="Verdana" w:cs="宋体"/>
          <w:b/>
          <w:bCs/>
          <w:kern w:val="0"/>
          <w:sz w:val="18"/>
          <w:szCs w:val="18"/>
          <w:lang/>
        </w:rPr>
        <w:t>和</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（可选）一个</w:t>
      </w:r>
      <w:r w:rsidRPr="00FD27D0">
        <w:rPr>
          <w:rFonts w:ascii="Verdana" w:eastAsia="宋体" w:hAnsi="Verdana" w:cs="宋体"/>
          <w:kern w:val="0"/>
          <w:sz w:val="18"/>
          <w:szCs w:val="18"/>
          <w:lang/>
        </w:rPr>
        <w:t xml:space="preserve"> 32 </w:t>
      </w:r>
      <w:r w:rsidRPr="00FD27D0">
        <w:rPr>
          <w:rFonts w:ascii="Verdana" w:eastAsia="宋体" w:hAnsi="Verdana" w:cs="宋体"/>
          <w:kern w:val="0"/>
          <w:sz w:val="18"/>
          <w:szCs w:val="18"/>
          <w:lang/>
        </w:rPr>
        <w:t>位的</w:t>
      </w:r>
      <w:r w:rsidRPr="00FD27D0">
        <w:rPr>
          <w:rFonts w:ascii="Verdana" w:eastAsia="宋体" w:hAnsi="Verdana" w:cs="宋体"/>
          <w:kern w:val="0"/>
          <w:sz w:val="18"/>
          <w:szCs w:val="18"/>
          <w:lang/>
        </w:rPr>
        <w:t xml:space="preserve"> 16 </w:t>
      </w:r>
      <w:r w:rsidRPr="00FD27D0">
        <w:rPr>
          <w:rFonts w:ascii="Verdana" w:eastAsia="宋体" w:hAnsi="Verdana" w:cs="宋体"/>
          <w:kern w:val="0"/>
          <w:sz w:val="18"/>
          <w:szCs w:val="18"/>
          <w:lang/>
        </w:rPr>
        <w:t>进制字符串，它对应于文件的</w:t>
      </w:r>
      <w:r w:rsidRPr="00FD27D0">
        <w:rPr>
          <w:rFonts w:ascii="Verdana" w:eastAsia="宋体" w:hAnsi="Verdana" w:cs="宋体"/>
          <w:kern w:val="0"/>
          <w:sz w:val="18"/>
          <w:szCs w:val="18"/>
          <w:lang/>
        </w:rPr>
        <w:t xml:space="preserve"> MD5</w:t>
      </w:r>
      <w:r w:rsidRPr="00FD27D0">
        <w:rPr>
          <w:rFonts w:ascii="Verdana" w:eastAsia="宋体" w:hAnsi="Verdana" w:cs="宋体"/>
          <w:kern w:val="0"/>
          <w:sz w:val="18"/>
          <w:szCs w:val="18"/>
          <w:lang/>
        </w:rPr>
        <w:t>和。不被</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所使用，但被一些程序包含，以提供更大的兼容性。</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名称</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文件的名称。建议使用（字节串）。</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片断长度</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每个片断的字节数（整数）。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片断</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包含所有</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w:t>
      </w:r>
      <w:r w:rsidRPr="00FD27D0">
        <w:rPr>
          <w:rFonts w:ascii="Verdana" w:eastAsia="宋体" w:hAnsi="Verdana" w:cs="宋体"/>
          <w:kern w:val="0"/>
          <w:sz w:val="18"/>
          <w:szCs w:val="18"/>
          <w:lang/>
        </w:rPr>
        <w:t xml:space="preserve"> SHA-1 </w:t>
      </w:r>
      <w:r w:rsidRPr="00FD27D0">
        <w:rPr>
          <w:rFonts w:ascii="Verdana" w:eastAsia="宋体" w:hAnsi="Verdana" w:cs="宋体"/>
          <w:kern w:val="0"/>
          <w:sz w:val="18"/>
          <w:szCs w:val="18"/>
          <w:lang/>
        </w:rPr>
        <w:t>散列值的字符串，每个片断都有唯一的值。（字节串）</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对于</w:t>
      </w:r>
      <w:r w:rsidRPr="00FD27D0">
        <w:rPr>
          <w:rFonts w:ascii="Verdana" w:eastAsia="宋体" w:hAnsi="Verdana" w:cs="宋体"/>
          <w:b/>
          <w:bCs/>
          <w:kern w:val="0"/>
          <w:sz w:val="18"/>
          <w:szCs w:val="18"/>
          <w:lang/>
        </w:rPr>
        <w:t>“</w:t>
      </w:r>
      <w:r w:rsidRPr="00FD27D0">
        <w:rPr>
          <w:rFonts w:ascii="Verdana" w:eastAsia="宋体" w:hAnsi="Verdana" w:cs="宋体"/>
          <w:b/>
          <w:bCs/>
          <w:kern w:val="0"/>
          <w:sz w:val="18"/>
          <w:szCs w:val="18"/>
          <w:lang/>
        </w:rPr>
        <w:t>多文件</w:t>
      </w:r>
      <w:r w:rsidRPr="00FD27D0">
        <w:rPr>
          <w:rFonts w:ascii="Verdana" w:eastAsia="宋体" w:hAnsi="Verdana" w:cs="宋体"/>
          <w:b/>
          <w:bCs/>
          <w:kern w:val="0"/>
          <w:sz w:val="18"/>
          <w:szCs w:val="18"/>
          <w:lang/>
        </w:rPr>
        <w:t>”</w:t>
      </w:r>
      <w:r w:rsidRPr="00FD27D0">
        <w:rPr>
          <w:rFonts w:ascii="Verdana" w:eastAsia="宋体" w:hAnsi="Verdana" w:cs="宋体"/>
          <w:b/>
          <w:bCs/>
          <w:kern w:val="0"/>
          <w:sz w:val="18"/>
          <w:szCs w:val="18"/>
          <w:lang/>
        </w:rPr>
        <w:t>来说，信息字典包含以下的结构：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文件</w:t>
      </w:r>
      <w:r w:rsidRPr="00FD27D0">
        <w:rPr>
          <w:rFonts w:ascii="Verdana" w:eastAsia="宋体" w:hAnsi="Verdana" w:cs="宋体"/>
          <w:kern w:val="0"/>
          <w:sz w:val="18"/>
          <w:szCs w:val="18"/>
          <w:lang/>
        </w:rPr>
        <w:t>：字典列表，每个文件都有一个。每个在表中的字典包含以下键值：</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长度：文件长度的字节数（整数）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md5</w:t>
      </w:r>
      <w:r w:rsidRPr="00FD27D0">
        <w:rPr>
          <w:rFonts w:ascii="Verdana" w:eastAsia="宋体" w:hAnsi="Verdana" w:cs="宋体"/>
          <w:b/>
          <w:bCs/>
          <w:kern w:val="0"/>
          <w:sz w:val="18"/>
          <w:szCs w:val="18"/>
          <w:lang/>
        </w:rPr>
        <w:t>和</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（可选）一个</w:t>
      </w:r>
      <w:r w:rsidRPr="00FD27D0">
        <w:rPr>
          <w:rFonts w:ascii="Verdana" w:eastAsia="宋体" w:hAnsi="Verdana" w:cs="宋体"/>
          <w:kern w:val="0"/>
          <w:sz w:val="18"/>
          <w:szCs w:val="18"/>
          <w:lang/>
        </w:rPr>
        <w:t xml:space="preserve"> 32 </w:t>
      </w:r>
      <w:r w:rsidRPr="00FD27D0">
        <w:rPr>
          <w:rFonts w:ascii="Verdana" w:eastAsia="宋体" w:hAnsi="Verdana" w:cs="宋体"/>
          <w:kern w:val="0"/>
          <w:sz w:val="18"/>
          <w:szCs w:val="18"/>
          <w:lang/>
        </w:rPr>
        <w:t>位的</w:t>
      </w:r>
      <w:r w:rsidRPr="00FD27D0">
        <w:rPr>
          <w:rFonts w:ascii="Verdana" w:eastAsia="宋体" w:hAnsi="Verdana" w:cs="宋体"/>
          <w:kern w:val="0"/>
          <w:sz w:val="18"/>
          <w:szCs w:val="18"/>
          <w:lang/>
        </w:rPr>
        <w:t xml:space="preserve"> 16 </w:t>
      </w:r>
      <w:r w:rsidRPr="00FD27D0">
        <w:rPr>
          <w:rFonts w:ascii="Verdana" w:eastAsia="宋体" w:hAnsi="Verdana" w:cs="宋体"/>
          <w:kern w:val="0"/>
          <w:sz w:val="18"/>
          <w:szCs w:val="18"/>
          <w:lang/>
        </w:rPr>
        <w:t>进制字符串，它对应于文件的</w:t>
      </w:r>
      <w:r w:rsidRPr="00FD27D0">
        <w:rPr>
          <w:rFonts w:ascii="Verdana" w:eastAsia="宋体" w:hAnsi="Verdana" w:cs="宋体"/>
          <w:kern w:val="0"/>
          <w:sz w:val="18"/>
          <w:szCs w:val="18"/>
          <w:lang/>
        </w:rPr>
        <w:t xml:space="preserve"> MD5</w:t>
      </w:r>
      <w:r w:rsidRPr="00FD27D0">
        <w:rPr>
          <w:rFonts w:ascii="Verdana" w:eastAsia="宋体" w:hAnsi="Verdana" w:cs="宋体"/>
          <w:kern w:val="0"/>
          <w:sz w:val="18"/>
          <w:szCs w:val="18"/>
          <w:lang/>
        </w:rPr>
        <w:t>和。不被</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所使用，但被一些程序包含，以提供更大的兼容性。</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路径</w:t>
      </w:r>
      <w:r w:rsidRPr="00FD27D0">
        <w:rPr>
          <w:rFonts w:ascii="Verdana" w:eastAsia="宋体" w:hAnsi="Verdana" w:cs="宋体"/>
          <w:kern w:val="0"/>
          <w:sz w:val="18"/>
          <w:szCs w:val="18"/>
          <w:lang/>
        </w:rPr>
        <w:t>：一个包含着一个或多个字符串元素的，它包含路径和文件名。每个表中元素对应于一个目录名或（在最后的元素的情况下）文件名。</w:t>
      </w:r>
      <w:r w:rsidRPr="00FD27D0">
        <w:rPr>
          <w:rFonts w:ascii="Verdana" w:eastAsia="宋体" w:hAnsi="Verdana" w:cs="宋体"/>
          <w:kern w:val="0"/>
          <w:sz w:val="18"/>
          <w:szCs w:val="18"/>
          <w:lang/>
        </w:rPr>
        <w:br/>
      </w:r>
      <w:r w:rsidRPr="00FD27D0">
        <w:rPr>
          <w:rFonts w:ascii="Verdana" w:eastAsia="宋体" w:hAnsi="Verdana" w:cs="宋体"/>
          <w:kern w:val="0"/>
          <w:sz w:val="18"/>
          <w:szCs w:val="18"/>
          <w:lang/>
        </w:rPr>
        <w:t>例：文件名</w:t>
      </w:r>
      <w:r w:rsidRPr="00FD27D0">
        <w:rPr>
          <w:rFonts w:ascii="Verdana" w:eastAsia="宋体" w:hAnsi="Verdana" w:cs="宋体"/>
          <w:kern w:val="0"/>
          <w:sz w:val="18"/>
          <w:szCs w:val="18"/>
          <w:lang/>
        </w:rPr>
        <w:t>“dir1/dir2/file.ext”</w:t>
      </w:r>
      <w:r w:rsidRPr="00FD27D0">
        <w:rPr>
          <w:rFonts w:ascii="Verdana" w:eastAsia="宋体" w:hAnsi="Verdana" w:cs="宋体"/>
          <w:kern w:val="0"/>
          <w:sz w:val="18"/>
          <w:szCs w:val="18"/>
          <w:lang/>
        </w:rPr>
        <w:t>将包含三种串元素：</w:t>
      </w:r>
      <w:r w:rsidRPr="00FD27D0">
        <w:rPr>
          <w:rFonts w:ascii="Verdana" w:eastAsia="宋体" w:hAnsi="Verdana" w:cs="宋体"/>
          <w:kern w:val="0"/>
          <w:sz w:val="18"/>
          <w:szCs w:val="18"/>
          <w:lang/>
        </w:rPr>
        <w:t>“dir1”</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“dir2”</w:t>
      </w:r>
      <w:r w:rsidRPr="00FD27D0">
        <w:rPr>
          <w:rFonts w:ascii="Verdana" w:eastAsia="宋体" w:hAnsi="Verdana" w:cs="宋体"/>
          <w:kern w:val="0"/>
          <w:sz w:val="18"/>
          <w:szCs w:val="18"/>
          <w:lang/>
        </w:rPr>
        <w:t>和</w:t>
      </w:r>
      <w:r w:rsidRPr="00FD27D0">
        <w:rPr>
          <w:rFonts w:ascii="Verdana" w:eastAsia="宋体" w:hAnsi="Verdana" w:cs="宋体"/>
          <w:kern w:val="0"/>
          <w:sz w:val="18"/>
          <w:szCs w:val="18"/>
          <w:lang/>
        </w:rPr>
        <w:t>“file.ext”</w:t>
      </w:r>
      <w:r w:rsidRPr="00FD27D0">
        <w:rPr>
          <w:rFonts w:ascii="Verdana" w:eastAsia="宋体" w:hAnsi="Verdana" w:cs="宋体"/>
          <w:kern w:val="0"/>
          <w:sz w:val="18"/>
          <w:szCs w:val="18"/>
          <w:lang/>
        </w:rPr>
        <w:t>。编码为串表的例子</w:t>
      </w:r>
      <w:r w:rsidRPr="00FD27D0">
        <w:rPr>
          <w:rFonts w:ascii="Verdana" w:eastAsia="宋体" w:hAnsi="Verdana" w:cs="宋体"/>
          <w:kern w:val="0"/>
          <w:sz w:val="18"/>
          <w:szCs w:val="18"/>
          <w:lang/>
        </w:rPr>
        <w:t>“l4:dir14:dir28:file.exte”</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名称</w:t>
      </w:r>
      <w:r w:rsidRPr="00FD27D0">
        <w:rPr>
          <w:rFonts w:ascii="Verdana" w:eastAsia="宋体" w:hAnsi="Verdana" w:cs="宋体"/>
          <w:kern w:val="0"/>
          <w:sz w:val="18"/>
          <w:szCs w:val="18"/>
          <w:lang/>
        </w:rPr>
        <w:t>：结构中根目录的名称－－包含上述文件列表中所有文件的目录（字符串）</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片断长度</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每个片断的字节数（整数）。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片断</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包含所有</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w:t>
      </w:r>
      <w:r w:rsidRPr="00FD27D0">
        <w:rPr>
          <w:rFonts w:ascii="Verdana" w:eastAsia="宋体" w:hAnsi="Verdana" w:cs="宋体"/>
          <w:kern w:val="0"/>
          <w:sz w:val="18"/>
          <w:szCs w:val="18"/>
          <w:lang/>
        </w:rPr>
        <w:t xml:space="preserve"> SHA-1 </w:t>
      </w:r>
      <w:r w:rsidRPr="00FD27D0">
        <w:rPr>
          <w:rFonts w:ascii="Verdana" w:eastAsia="宋体" w:hAnsi="Verdana" w:cs="宋体"/>
          <w:kern w:val="0"/>
          <w:sz w:val="18"/>
          <w:szCs w:val="18"/>
          <w:lang/>
        </w:rPr>
        <w:t>散列值的字符串，每个片断都有唯一的值。（字节串）</w:t>
      </w:r>
    </w:p>
    <w:p w:rsidR="00FD27D0" w:rsidRPr="00FD27D0" w:rsidRDefault="00FD27D0" w:rsidP="00FD27D0">
      <w:pPr>
        <w:widowControl/>
        <w:numPr>
          <w:ilvl w:val="0"/>
          <w:numId w:val="4"/>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发布</w:t>
      </w:r>
      <w:r w:rsidRPr="00FD27D0">
        <w:rPr>
          <w:rFonts w:ascii="Verdana" w:eastAsia="宋体" w:hAnsi="Verdana" w:cs="宋体"/>
          <w:kern w:val="0"/>
          <w:sz w:val="18"/>
          <w:szCs w:val="18"/>
          <w:lang/>
        </w:rPr>
        <w:t>：服务器的发布</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（字符串）</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5"/>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发布列表</w:t>
      </w:r>
      <w:r w:rsidRPr="00FD27D0">
        <w:rPr>
          <w:rFonts w:ascii="Verdana" w:eastAsia="宋体" w:hAnsi="Verdana" w:cs="宋体"/>
          <w:kern w:val="0"/>
          <w:sz w:val="18"/>
          <w:szCs w:val="18"/>
          <w:lang/>
        </w:rPr>
        <w:t>：（可选）这是官方规范的一个扩展，它是向后兼容的。此键值用来执行备份服务器的列表。完整的规范可在</w:t>
      </w:r>
      <w:r w:rsidRPr="00FD27D0">
        <w:rPr>
          <w:rFonts w:ascii="Verdana" w:eastAsia="宋体" w:hAnsi="Verdana" w:cs="宋体"/>
          <w:kern w:val="0"/>
          <w:sz w:val="18"/>
          <w:szCs w:val="18"/>
          <w:lang/>
        </w:rPr>
        <w:t xml:space="preserve"> http://home.elp.rr.com/tur/multitracker-spec.txt </w:t>
      </w:r>
      <w:r w:rsidRPr="00FD27D0">
        <w:rPr>
          <w:rFonts w:ascii="Verdana" w:eastAsia="宋体" w:hAnsi="Verdana" w:cs="宋体"/>
          <w:kern w:val="0"/>
          <w:sz w:val="18"/>
          <w:szCs w:val="18"/>
          <w:lang/>
        </w:rPr>
        <w:t>找到。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6"/>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创建日期</w:t>
      </w:r>
      <w:r w:rsidRPr="00FD27D0">
        <w:rPr>
          <w:rFonts w:ascii="Verdana" w:eastAsia="宋体" w:hAnsi="Verdana" w:cs="宋体"/>
          <w:kern w:val="0"/>
          <w:sz w:val="18"/>
          <w:szCs w:val="18"/>
          <w:lang/>
        </w:rPr>
        <w:t>：（可选）</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文件的创建时间，使用标准</w:t>
      </w:r>
      <w:r w:rsidRPr="00FD27D0">
        <w:rPr>
          <w:rFonts w:ascii="Verdana" w:eastAsia="宋体" w:hAnsi="Verdana" w:cs="宋体"/>
          <w:kern w:val="0"/>
          <w:sz w:val="18"/>
          <w:szCs w:val="18"/>
          <w:lang/>
        </w:rPr>
        <w:t xml:space="preserve"> Unix </w:t>
      </w:r>
      <w:r w:rsidRPr="00FD27D0">
        <w:rPr>
          <w:rFonts w:ascii="Verdana" w:eastAsia="宋体" w:hAnsi="Verdana" w:cs="宋体"/>
          <w:kern w:val="0"/>
          <w:sz w:val="18"/>
          <w:szCs w:val="18"/>
          <w:lang/>
        </w:rPr>
        <w:t>时间格式（从</w:t>
      </w:r>
      <w:r w:rsidRPr="00FD27D0">
        <w:rPr>
          <w:rFonts w:ascii="Verdana" w:eastAsia="宋体" w:hAnsi="Verdana" w:cs="宋体"/>
          <w:kern w:val="0"/>
          <w:sz w:val="18"/>
          <w:szCs w:val="18"/>
          <w:lang/>
        </w:rPr>
        <w:t xml:space="preserve"> UTC 1970</w:t>
      </w:r>
      <w:r w:rsidRPr="00FD27D0">
        <w:rPr>
          <w:rFonts w:ascii="Verdana" w:eastAsia="宋体" w:hAnsi="Verdana" w:cs="宋体"/>
          <w:kern w:val="0"/>
          <w:sz w:val="18"/>
          <w:szCs w:val="18"/>
          <w:lang/>
        </w:rPr>
        <w:t>年</w:t>
      </w:r>
      <w:r w:rsidRPr="00FD27D0">
        <w:rPr>
          <w:rFonts w:ascii="Verdana" w:eastAsia="宋体" w:hAnsi="Verdana" w:cs="宋体"/>
          <w:kern w:val="0"/>
          <w:sz w:val="18"/>
          <w:szCs w:val="18"/>
          <w:lang/>
        </w:rPr>
        <w:t>1</w:t>
      </w:r>
      <w:r w:rsidRPr="00FD27D0">
        <w:rPr>
          <w:rFonts w:ascii="Verdana" w:eastAsia="宋体" w:hAnsi="Verdana" w:cs="宋体"/>
          <w:kern w:val="0"/>
          <w:sz w:val="18"/>
          <w:szCs w:val="18"/>
          <w:lang/>
        </w:rPr>
        <w:t>月</w:t>
      </w:r>
      <w:r w:rsidRPr="00FD27D0">
        <w:rPr>
          <w:rFonts w:ascii="Verdana" w:eastAsia="宋体" w:hAnsi="Verdana" w:cs="宋体"/>
          <w:kern w:val="0"/>
          <w:sz w:val="18"/>
          <w:szCs w:val="18"/>
          <w:lang/>
        </w:rPr>
        <w:t>1</w:t>
      </w:r>
      <w:r w:rsidRPr="00FD27D0">
        <w:rPr>
          <w:rFonts w:ascii="Verdana" w:eastAsia="宋体" w:hAnsi="Verdana" w:cs="宋体"/>
          <w:kern w:val="0"/>
          <w:sz w:val="18"/>
          <w:szCs w:val="18"/>
          <w:lang/>
        </w:rPr>
        <w:t>日</w:t>
      </w:r>
      <w:r w:rsidRPr="00FD27D0">
        <w:rPr>
          <w:rFonts w:ascii="Verdana" w:eastAsia="宋体" w:hAnsi="Verdana" w:cs="宋体"/>
          <w:kern w:val="0"/>
          <w:sz w:val="18"/>
          <w:szCs w:val="18"/>
          <w:lang/>
        </w:rPr>
        <w:t xml:space="preserve"> 00</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00</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00 </w:t>
      </w:r>
      <w:r w:rsidRPr="00FD27D0">
        <w:rPr>
          <w:rFonts w:ascii="Verdana" w:eastAsia="宋体" w:hAnsi="Verdana" w:cs="宋体"/>
          <w:kern w:val="0"/>
          <w:sz w:val="18"/>
          <w:szCs w:val="18"/>
          <w:lang/>
        </w:rPr>
        <w:t>开始，整数秒）</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7"/>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评论</w:t>
      </w:r>
      <w:r w:rsidRPr="00FD27D0">
        <w:rPr>
          <w:rFonts w:ascii="Verdana" w:eastAsia="宋体" w:hAnsi="Verdana" w:cs="宋体"/>
          <w:kern w:val="0"/>
          <w:sz w:val="18"/>
          <w:szCs w:val="18"/>
          <w:lang/>
        </w:rPr>
        <w:t>：（可选）发布者的自由评论（字符串）</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由</w:t>
      </w:r>
      <w:r w:rsidRPr="00FD27D0">
        <w:rPr>
          <w:rFonts w:ascii="Verdana" w:eastAsia="宋体" w:hAnsi="Verdana" w:cs="宋体"/>
          <w:b/>
          <w:bCs/>
          <w:kern w:val="0"/>
          <w:sz w:val="18"/>
          <w:szCs w:val="18"/>
          <w:lang/>
        </w:rPr>
        <w:t>……</w:t>
      </w:r>
      <w:r w:rsidRPr="00FD27D0">
        <w:rPr>
          <w:rFonts w:ascii="Verdana" w:eastAsia="宋体" w:hAnsi="Verdana" w:cs="宋体"/>
          <w:b/>
          <w:bCs/>
          <w:kern w:val="0"/>
          <w:sz w:val="18"/>
          <w:szCs w:val="18"/>
          <w:lang/>
        </w:rPr>
        <w:t>创建</w:t>
      </w:r>
      <w:r w:rsidRPr="00FD27D0">
        <w:rPr>
          <w:rFonts w:ascii="Verdana" w:eastAsia="宋体" w:hAnsi="Verdana" w:cs="宋体"/>
          <w:kern w:val="0"/>
          <w:sz w:val="18"/>
          <w:szCs w:val="18"/>
          <w:lang/>
        </w:rPr>
        <w:t>：（可选）创建</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文件的名字和程序版本（字符串）</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注意：</w:t>
      </w:r>
    </w:p>
    <w:p w:rsidR="00FD27D0" w:rsidRPr="00FD27D0" w:rsidRDefault="00FD27D0" w:rsidP="00FD27D0">
      <w:pPr>
        <w:widowControl/>
        <w:numPr>
          <w:ilvl w:val="0"/>
          <w:numId w:val="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片断长度</w:t>
      </w:r>
      <w:r w:rsidRPr="00FD27D0">
        <w:rPr>
          <w:rFonts w:ascii="Verdana" w:eastAsia="宋体" w:hAnsi="Verdana" w:cs="宋体"/>
          <w:kern w:val="0"/>
          <w:sz w:val="18"/>
          <w:szCs w:val="18"/>
          <w:lang/>
        </w:rPr>
        <w:t>指定了标准的片断大小，通常是</w:t>
      </w:r>
      <w:r w:rsidRPr="00FD27D0">
        <w:rPr>
          <w:rFonts w:ascii="Verdana" w:eastAsia="宋体" w:hAnsi="Verdana" w:cs="宋体"/>
          <w:kern w:val="0"/>
          <w:sz w:val="18"/>
          <w:szCs w:val="18"/>
          <w:lang/>
        </w:rPr>
        <w:t xml:space="preserve"> 2 </w:t>
      </w:r>
      <w:r w:rsidRPr="00FD27D0">
        <w:rPr>
          <w:rFonts w:ascii="Verdana" w:eastAsia="宋体" w:hAnsi="Verdana" w:cs="宋体"/>
          <w:kern w:val="0"/>
          <w:sz w:val="18"/>
          <w:szCs w:val="18"/>
          <w:lang/>
        </w:rPr>
        <w:t>的</w:t>
      </w:r>
      <w:r w:rsidRPr="00FD27D0">
        <w:rPr>
          <w:rFonts w:ascii="Verdana" w:eastAsia="宋体" w:hAnsi="Verdana" w:cs="宋体"/>
          <w:kern w:val="0"/>
          <w:sz w:val="18"/>
          <w:szCs w:val="18"/>
          <w:lang/>
        </w:rPr>
        <w:t xml:space="preserve"> n </w:t>
      </w:r>
      <w:r w:rsidRPr="00FD27D0">
        <w:rPr>
          <w:rFonts w:ascii="Verdana" w:eastAsia="宋体" w:hAnsi="Verdana" w:cs="宋体"/>
          <w:kern w:val="0"/>
          <w:sz w:val="18"/>
          <w:szCs w:val="18"/>
          <w:lang/>
        </w:rPr>
        <w:t>次方。片断长度的一般是根据</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文件中所有数据的数量来决定的，如果片断太大，会导致效率低，出错概率增加；而如果太小，则会使生成的</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元数据文件过大。常识决定使用最小的片断大小，这样就会使生成的</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文件不大于</w:t>
      </w:r>
      <w:r w:rsidRPr="00FD27D0">
        <w:rPr>
          <w:rFonts w:ascii="Verdana" w:eastAsia="宋体" w:hAnsi="Verdana" w:cs="宋体"/>
          <w:kern w:val="0"/>
          <w:sz w:val="18"/>
          <w:szCs w:val="18"/>
          <w:lang/>
        </w:rPr>
        <w:t xml:space="preserve"> 50</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75 KB </w:t>
      </w:r>
      <w:r w:rsidRPr="00FD27D0">
        <w:rPr>
          <w:rFonts w:ascii="Verdana" w:eastAsia="宋体" w:hAnsi="Verdana" w:cs="宋体"/>
          <w:kern w:val="0"/>
          <w:sz w:val="18"/>
          <w:szCs w:val="18"/>
          <w:lang/>
        </w:rPr>
        <w:t>（可以减轻存储</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文件服务器的负担）。但是，由于没有严格限制存储和带宽，即使为了高效</w:t>
      </w:r>
      <w:r w:rsidRPr="00FD27D0">
        <w:rPr>
          <w:rFonts w:ascii="Verdana" w:eastAsia="宋体" w:hAnsi="Verdana" w:cs="宋体"/>
          <w:kern w:val="0"/>
          <w:sz w:val="18"/>
          <w:szCs w:val="18"/>
          <w:lang/>
        </w:rPr>
        <w:lastRenderedPageBreak/>
        <w:t>率的共享文件可能导致生成更大的</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文件，也建议将小于</w:t>
      </w:r>
      <w:r w:rsidRPr="00FD27D0">
        <w:rPr>
          <w:rFonts w:ascii="Verdana" w:eastAsia="宋体" w:hAnsi="Verdana" w:cs="宋体"/>
          <w:kern w:val="0"/>
          <w:sz w:val="18"/>
          <w:szCs w:val="18"/>
          <w:lang/>
        </w:rPr>
        <w:t xml:space="preserve"> 8</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10 GB </w:t>
      </w:r>
      <w:r w:rsidRPr="00FD27D0">
        <w:rPr>
          <w:rFonts w:ascii="Verdana" w:eastAsia="宋体" w:hAnsi="Verdana" w:cs="宋体"/>
          <w:kern w:val="0"/>
          <w:sz w:val="18"/>
          <w:szCs w:val="18"/>
          <w:lang/>
        </w:rPr>
        <w:t>文件的片断大小设为小于或等于</w:t>
      </w:r>
      <w:r w:rsidRPr="00FD27D0">
        <w:rPr>
          <w:rFonts w:ascii="Verdana" w:eastAsia="宋体" w:hAnsi="Verdana" w:cs="宋体"/>
          <w:kern w:val="0"/>
          <w:sz w:val="18"/>
          <w:szCs w:val="18"/>
          <w:lang/>
        </w:rPr>
        <w:t xml:space="preserve"> 512 KB</w:t>
      </w:r>
      <w:r w:rsidRPr="00FD27D0">
        <w:rPr>
          <w:rFonts w:ascii="Verdana" w:eastAsia="宋体" w:hAnsi="Verdana" w:cs="宋体"/>
          <w:kern w:val="0"/>
          <w:sz w:val="18"/>
          <w:szCs w:val="18"/>
          <w:lang/>
        </w:rPr>
        <w:t>。通常大小是</w:t>
      </w:r>
      <w:r w:rsidRPr="00FD27D0">
        <w:rPr>
          <w:rFonts w:ascii="Verdana" w:eastAsia="宋体" w:hAnsi="Verdana" w:cs="宋体"/>
          <w:kern w:val="0"/>
          <w:sz w:val="18"/>
          <w:szCs w:val="18"/>
          <w:lang/>
        </w:rPr>
        <w:t xml:space="preserve"> 256 KB,512 KB </w:t>
      </w:r>
      <w:r w:rsidRPr="00FD27D0">
        <w:rPr>
          <w:rFonts w:ascii="Verdana" w:eastAsia="宋体" w:hAnsi="Verdana" w:cs="宋体"/>
          <w:kern w:val="0"/>
          <w:sz w:val="18"/>
          <w:szCs w:val="18"/>
          <w:lang/>
        </w:rPr>
        <w:t>和</w:t>
      </w:r>
      <w:r w:rsidRPr="00FD27D0">
        <w:rPr>
          <w:rFonts w:ascii="Verdana" w:eastAsia="宋体" w:hAnsi="Verdana" w:cs="宋体"/>
          <w:kern w:val="0"/>
          <w:sz w:val="18"/>
          <w:szCs w:val="18"/>
          <w:lang/>
        </w:rPr>
        <w:t xml:space="preserve"> 1 MB</w:t>
      </w:r>
      <w:r w:rsidRPr="00FD27D0">
        <w:rPr>
          <w:rFonts w:ascii="Verdana" w:eastAsia="宋体" w:hAnsi="Verdana" w:cs="宋体"/>
          <w:kern w:val="0"/>
          <w:sz w:val="18"/>
          <w:szCs w:val="18"/>
          <w:lang/>
        </w:rPr>
        <w:t>。除了最后的片断大小不定以外，其余片断大小是相等的。因此片断的数目由总大小决定。对于多文件模式下的片断边界，将文件数据设想为一个长的连续流，由文件有序列表中的每个文件相互连接而成。片断数目和其边界的决定方式与单一文件相同。片断可能由两个文件的边界组成。</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0"/>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每个片断都有相应的</w:t>
      </w:r>
      <w:r w:rsidRPr="00FD27D0">
        <w:rPr>
          <w:rFonts w:ascii="Verdana" w:eastAsia="宋体" w:hAnsi="Verdana" w:cs="宋体"/>
          <w:kern w:val="0"/>
          <w:sz w:val="18"/>
          <w:szCs w:val="18"/>
          <w:lang/>
        </w:rPr>
        <w:t xml:space="preserve"> SHA-1 hash </w:t>
      </w:r>
      <w:r w:rsidRPr="00FD27D0">
        <w:rPr>
          <w:rFonts w:ascii="Verdana" w:eastAsia="宋体" w:hAnsi="Verdana" w:cs="宋体"/>
          <w:kern w:val="0"/>
          <w:sz w:val="18"/>
          <w:szCs w:val="18"/>
          <w:lang/>
        </w:rPr>
        <w:t>数据校验码。这些校验码相互连接形成上述的信息字典的片断值。注意这不是一个表，而是一个字符串。其长度必须是</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字节的整数倍。</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服务器</w:t>
      </w:r>
      <w:r w:rsidRPr="00FD27D0">
        <w:rPr>
          <w:rFonts w:ascii="Verdana" w:eastAsia="宋体" w:hAnsi="Verdana" w:cs="宋体"/>
          <w:b/>
          <w:bCs/>
          <w:kern w:val="0"/>
          <w:sz w:val="36"/>
          <w:szCs w:val="36"/>
          <w:lang/>
        </w:rPr>
        <w:t xml:space="preserve"> HTTP/HTTPS </w:t>
      </w:r>
      <w:r w:rsidRPr="00FD27D0">
        <w:rPr>
          <w:rFonts w:ascii="Verdana" w:eastAsia="宋体" w:hAnsi="Verdana" w:cs="宋体"/>
          <w:b/>
          <w:bCs/>
          <w:kern w:val="0"/>
          <w:sz w:val="36"/>
          <w:szCs w:val="36"/>
          <w:lang/>
        </w:rPr>
        <w:t>协议</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服务器是用类响应</w:t>
      </w:r>
      <w:r w:rsidRPr="00FD27D0">
        <w:rPr>
          <w:rFonts w:ascii="Verdana" w:eastAsia="宋体" w:hAnsi="Verdana" w:cs="宋体"/>
          <w:kern w:val="0"/>
          <w:sz w:val="18"/>
          <w:szCs w:val="18"/>
          <w:lang/>
        </w:rPr>
        <w:t xml:space="preserve"> HTTP GET </w:t>
      </w:r>
      <w:r w:rsidRPr="00FD27D0">
        <w:rPr>
          <w:rFonts w:ascii="Verdana" w:eastAsia="宋体" w:hAnsi="Verdana" w:cs="宋体"/>
          <w:kern w:val="0"/>
          <w:sz w:val="18"/>
          <w:szCs w:val="18"/>
          <w:lang/>
        </w:rPr>
        <w:t>请求的一种</w:t>
      </w:r>
      <w:r w:rsidRPr="00FD27D0">
        <w:rPr>
          <w:rFonts w:ascii="Verdana" w:eastAsia="宋体" w:hAnsi="Verdana" w:cs="宋体"/>
          <w:kern w:val="0"/>
          <w:sz w:val="18"/>
          <w:szCs w:val="18"/>
          <w:lang/>
        </w:rPr>
        <w:t xml:space="preserve"> HTTP/HTTPS </w:t>
      </w:r>
      <w:r w:rsidRPr="00FD27D0">
        <w:rPr>
          <w:rFonts w:ascii="Verdana" w:eastAsia="宋体" w:hAnsi="Verdana" w:cs="宋体"/>
          <w:kern w:val="0"/>
          <w:sz w:val="18"/>
          <w:szCs w:val="18"/>
          <w:lang/>
        </w:rPr>
        <w:t>服务。该请求包括客户端的度量标准，这个标准可以帮助服务器全面统计</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文件。基本的</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包括元数据文件（</w:t>
      </w:r>
      <w:r w:rsidRPr="00FD27D0">
        <w:rPr>
          <w:rFonts w:ascii="Verdana" w:eastAsia="宋体" w:hAnsi="Verdana" w:cs="宋体"/>
          <w:kern w:val="0"/>
          <w:sz w:val="18"/>
          <w:szCs w:val="18"/>
          <w:lang/>
        </w:rPr>
        <w:t>torrent</w:t>
      </w:r>
      <w:r w:rsidRPr="00FD27D0">
        <w:rPr>
          <w:rFonts w:ascii="Verdana" w:eastAsia="宋体" w:hAnsi="Verdana" w:cs="宋体"/>
          <w:kern w:val="0"/>
          <w:sz w:val="18"/>
          <w:szCs w:val="18"/>
          <w:lang/>
        </w:rPr>
        <w:t>）中定义的</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发布</w:t>
      </w:r>
      <w:r w:rsidRPr="00FD27D0">
        <w:rPr>
          <w:rFonts w:ascii="Verdana" w:eastAsia="宋体" w:hAnsi="Verdana" w:cs="宋体"/>
          <w:kern w:val="0"/>
          <w:sz w:val="18"/>
          <w:szCs w:val="18"/>
          <w:lang/>
        </w:rPr>
        <w:t xml:space="preserve"> URL”</w:t>
      </w:r>
      <w:r w:rsidRPr="00FD27D0">
        <w:rPr>
          <w:rFonts w:ascii="Verdana" w:eastAsia="宋体" w:hAnsi="Verdana" w:cs="宋体"/>
          <w:kern w:val="0"/>
          <w:sz w:val="18"/>
          <w:szCs w:val="18"/>
          <w:lang/>
        </w:rPr>
        <w:t>。再将那些参数通过标准</w:t>
      </w:r>
      <w:r w:rsidRPr="00FD27D0">
        <w:rPr>
          <w:rFonts w:ascii="Verdana" w:eastAsia="宋体" w:hAnsi="Verdana" w:cs="宋体"/>
          <w:kern w:val="0"/>
          <w:sz w:val="18"/>
          <w:szCs w:val="18"/>
          <w:lang/>
        </w:rPr>
        <w:t xml:space="preserve"> CGI </w:t>
      </w:r>
      <w:r w:rsidRPr="00FD27D0">
        <w:rPr>
          <w:rFonts w:ascii="Verdana" w:eastAsia="宋体" w:hAnsi="Verdana" w:cs="宋体"/>
          <w:kern w:val="0"/>
          <w:sz w:val="18"/>
          <w:szCs w:val="18"/>
          <w:lang/>
        </w:rPr>
        <w:t>方法添加到此</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中（如：</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在发布</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之后，紧接着</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参数</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值</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的序列，分隔符</w:t>
      </w:r>
      <w:r w:rsidRPr="00FD27D0">
        <w:rPr>
          <w:rFonts w:ascii="Verdana" w:eastAsia="宋体" w:hAnsi="Verdana" w:cs="宋体"/>
          <w:kern w:val="0"/>
          <w:sz w:val="18"/>
          <w:szCs w:val="18"/>
          <w:lang/>
        </w:rPr>
        <w:t>“&amp;”</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注意所有在</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中的二进制数据（特别是</w:t>
      </w:r>
      <w:r w:rsidRPr="00FD27D0">
        <w:rPr>
          <w:rFonts w:ascii="Verdana" w:eastAsia="宋体" w:hAnsi="Verdana" w:cs="宋体"/>
          <w:kern w:val="0"/>
          <w:sz w:val="18"/>
          <w:szCs w:val="18"/>
          <w:lang/>
        </w:rPr>
        <w:t xml:space="preserve"> info_hash </w:t>
      </w:r>
      <w:r w:rsidRPr="00FD27D0">
        <w:rPr>
          <w:rFonts w:ascii="Verdana" w:eastAsia="宋体" w:hAnsi="Verdana" w:cs="宋体"/>
          <w:kern w:val="0"/>
          <w:sz w:val="18"/>
          <w:szCs w:val="18"/>
          <w:lang/>
        </w:rPr>
        <w:t>和</w:t>
      </w:r>
      <w:r w:rsidRPr="00FD27D0">
        <w:rPr>
          <w:rFonts w:ascii="Verdana" w:eastAsia="宋体" w:hAnsi="Verdana" w:cs="宋体"/>
          <w:kern w:val="0"/>
          <w:sz w:val="18"/>
          <w:szCs w:val="18"/>
          <w:lang/>
        </w:rPr>
        <w:t xml:space="preserve"> peer_id</w:t>
      </w:r>
      <w:r w:rsidRPr="00FD27D0">
        <w:rPr>
          <w:rFonts w:ascii="Verdana" w:eastAsia="宋体" w:hAnsi="Verdana" w:cs="宋体"/>
          <w:kern w:val="0"/>
          <w:sz w:val="18"/>
          <w:szCs w:val="18"/>
          <w:lang/>
        </w:rPr>
        <w:t>）必须使用转义符。这意味着除</w:t>
      </w:r>
      <w:r w:rsidRPr="00FD27D0">
        <w:rPr>
          <w:rFonts w:ascii="Verdana" w:eastAsia="宋体" w:hAnsi="Verdana" w:cs="宋体"/>
          <w:kern w:val="0"/>
          <w:sz w:val="18"/>
          <w:szCs w:val="18"/>
          <w:lang/>
        </w:rPr>
        <w:t xml:space="preserve"> 0-9</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a-z</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A-Z</w:t>
      </w:r>
      <w:r w:rsidRPr="00FD27D0">
        <w:rPr>
          <w:rFonts w:ascii="Verdana" w:eastAsia="宋体" w:hAnsi="Verdana" w:cs="宋体"/>
          <w:kern w:val="0"/>
          <w:sz w:val="18"/>
          <w:szCs w:val="18"/>
          <w:lang/>
        </w:rPr>
        <w:t>和</w:t>
      </w:r>
      <w:r w:rsidRPr="00FD27D0">
        <w:rPr>
          <w:rFonts w:ascii="Verdana" w:eastAsia="宋体" w:hAnsi="Verdana" w:cs="宋体"/>
          <w:kern w:val="0"/>
          <w:sz w:val="18"/>
          <w:szCs w:val="18"/>
          <w:lang/>
        </w:rPr>
        <w:t>$-_.+!*'()</w:t>
      </w:r>
      <w:r w:rsidRPr="00FD27D0">
        <w:rPr>
          <w:rFonts w:ascii="Verdana" w:eastAsia="宋体" w:hAnsi="Verdana" w:cs="宋体"/>
          <w:kern w:val="0"/>
          <w:sz w:val="18"/>
          <w:szCs w:val="18"/>
          <w:lang/>
        </w:rPr>
        <w:t>外，其余字节需要采用</w:t>
      </w:r>
      <w:r w:rsidRPr="00FD27D0">
        <w:rPr>
          <w:rFonts w:ascii="Verdana" w:eastAsia="宋体" w:hAnsi="Verdana" w:cs="宋体"/>
          <w:kern w:val="0"/>
          <w:sz w:val="18"/>
          <w:szCs w:val="18"/>
          <w:lang/>
        </w:rPr>
        <w:t>“%nn”</w:t>
      </w:r>
      <w:r w:rsidRPr="00FD27D0">
        <w:rPr>
          <w:rFonts w:ascii="Verdana" w:eastAsia="宋体" w:hAnsi="Verdana" w:cs="宋体"/>
          <w:kern w:val="0"/>
          <w:sz w:val="18"/>
          <w:szCs w:val="18"/>
          <w:lang/>
        </w:rPr>
        <w:t>格式的编码，其中的</w:t>
      </w:r>
      <w:r w:rsidRPr="00FD27D0">
        <w:rPr>
          <w:rFonts w:ascii="Verdana" w:eastAsia="宋体" w:hAnsi="Verdana" w:cs="宋体"/>
          <w:kern w:val="0"/>
          <w:sz w:val="18"/>
          <w:szCs w:val="18"/>
          <w:lang/>
        </w:rPr>
        <w:t>“nn”</w:t>
      </w:r>
      <w:r w:rsidRPr="00FD27D0">
        <w:rPr>
          <w:rFonts w:ascii="Verdana" w:eastAsia="宋体" w:hAnsi="Verdana" w:cs="宋体"/>
          <w:kern w:val="0"/>
          <w:sz w:val="18"/>
          <w:szCs w:val="18"/>
          <w:lang/>
        </w:rPr>
        <w:t>是字节的</w:t>
      </w:r>
      <w:r w:rsidRPr="00FD27D0">
        <w:rPr>
          <w:rFonts w:ascii="Verdana" w:eastAsia="宋体" w:hAnsi="Verdana" w:cs="宋体"/>
          <w:kern w:val="0"/>
          <w:sz w:val="18"/>
          <w:szCs w:val="18"/>
          <w:lang/>
        </w:rPr>
        <w:t xml:space="preserve"> 16 </w:t>
      </w:r>
      <w:r w:rsidRPr="00FD27D0">
        <w:rPr>
          <w:rFonts w:ascii="Verdana" w:eastAsia="宋体" w:hAnsi="Verdana" w:cs="宋体"/>
          <w:kern w:val="0"/>
          <w:sz w:val="18"/>
          <w:szCs w:val="18"/>
          <w:lang/>
        </w:rPr>
        <w:t>进制数值。（详细见</w:t>
      </w:r>
      <w:r w:rsidRPr="00FD27D0">
        <w:rPr>
          <w:rFonts w:ascii="Verdana" w:eastAsia="宋体" w:hAnsi="Verdana" w:cs="宋体"/>
          <w:kern w:val="0"/>
          <w:sz w:val="18"/>
          <w:szCs w:val="18"/>
          <w:lang/>
        </w:rPr>
        <w:t xml:space="preserve"> RFC1738</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客户端向服务器的</w:t>
      </w:r>
      <w:r w:rsidRPr="00FD27D0">
        <w:rPr>
          <w:rFonts w:ascii="Verdana" w:eastAsia="宋体" w:hAnsi="Verdana" w:cs="宋体"/>
          <w:kern w:val="0"/>
          <w:sz w:val="18"/>
          <w:szCs w:val="18"/>
          <w:lang/>
        </w:rPr>
        <w:t xml:space="preserve"> GET </w:t>
      </w:r>
      <w:r w:rsidRPr="00FD27D0">
        <w:rPr>
          <w:rFonts w:ascii="Verdana" w:eastAsia="宋体" w:hAnsi="Verdana" w:cs="宋体"/>
          <w:kern w:val="0"/>
          <w:sz w:val="18"/>
          <w:szCs w:val="18"/>
          <w:lang/>
        </w:rPr>
        <w:t>请求的参数如下：</w:t>
      </w:r>
    </w:p>
    <w:p w:rsidR="00FD27D0" w:rsidRPr="00FD27D0" w:rsidRDefault="00FD27D0" w:rsidP="00FD27D0">
      <w:pPr>
        <w:widowControl/>
        <w:numPr>
          <w:ilvl w:val="0"/>
          <w:numId w:val="11"/>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info_hash</w:t>
      </w:r>
      <w:r w:rsidRPr="00FD27D0">
        <w:rPr>
          <w:rFonts w:ascii="Verdana" w:eastAsia="宋体" w:hAnsi="Verdana" w:cs="宋体"/>
          <w:kern w:val="0"/>
          <w:sz w:val="18"/>
          <w:szCs w:val="18"/>
          <w:lang/>
        </w:rPr>
        <w:t>：元信息文件中</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字节的</w:t>
      </w:r>
      <w:r w:rsidRPr="00FD27D0">
        <w:rPr>
          <w:rFonts w:ascii="Verdana" w:eastAsia="宋体" w:hAnsi="Verdana" w:cs="宋体"/>
          <w:kern w:val="0"/>
          <w:sz w:val="18"/>
          <w:szCs w:val="18"/>
          <w:lang/>
        </w:rPr>
        <w:t xml:space="preserve"> SHA-1 </w:t>
      </w:r>
      <w:r w:rsidRPr="00FD27D0">
        <w:rPr>
          <w:rFonts w:ascii="Verdana" w:eastAsia="宋体" w:hAnsi="Verdana" w:cs="宋体"/>
          <w:kern w:val="0"/>
          <w:sz w:val="18"/>
          <w:szCs w:val="18"/>
          <w:lang/>
        </w:rPr>
        <w:t>散列值。注意此值会进入编码字典中，如上述的信息关键字的定义所述。与不需编码的</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相比，它总是被</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编码。</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peer_id</w:t>
      </w:r>
      <w:r w:rsidRPr="00FD27D0">
        <w:rPr>
          <w:rFonts w:ascii="Verdana" w:eastAsia="宋体" w:hAnsi="Verdana" w:cs="宋体"/>
          <w:kern w:val="0"/>
          <w:sz w:val="18"/>
          <w:szCs w:val="18"/>
          <w:lang/>
        </w:rPr>
        <w:t>：客户端</w:t>
      </w:r>
      <w:r w:rsidRPr="00FD27D0">
        <w:rPr>
          <w:rFonts w:ascii="Verdana" w:eastAsia="宋体" w:hAnsi="Verdana" w:cs="宋体"/>
          <w:kern w:val="0"/>
          <w:sz w:val="18"/>
          <w:szCs w:val="18"/>
          <w:lang/>
        </w:rPr>
        <w:t xml:space="preserve"> ID </w:t>
      </w:r>
      <w:r w:rsidRPr="00FD27D0">
        <w:rPr>
          <w:rFonts w:ascii="Verdana" w:eastAsia="宋体" w:hAnsi="Verdana" w:cs="宋体"/>
          <w:kern w:val="0"/>
          <w:sz w:val="18"/>
          <w:szCs w:val="18"/>
          <w:lang/>
        </w:rPr>
        <w:t>，客户端用来唯一标识自己</w:t>
      </w:r>
      <w:r w:rsidRPr="00FD27D0">
        <w:rPr>
          <w:rFonts w:ascii="Verdana" w:eastAsia="宋体" w:hAnsi="Verdana" w:cs="宋体"/>
          <w:kern w:val="0"/>
          <w:sz w:val="18"/>
          <w:szCs w:val="18"/>
          <w:lang/>
        </w:rPr>
        <w:t xml:space="preserve"> ID </w:t>
      </w:r>
      <w:r w:rsidRPr="00FD27D0">
        <w:rPr>
          <w:rFonts w:ascii="Verdana" w:eastAsia="宋体" w:hAnsi="Verdana" w:cs="宋体"/>
          <w:kern w:val="0"/>
          <w:sz w:val="18"/>
          <w:szCs w:val="18"/>
          <w:lang/>
        </w:rPr>
        <w:t>的</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字节的串，它在客户端启动时生成。允许为任何值，包括二进制数据。目前没有特定的算法来生成客户端</w:t>
      </w:r>
      <w:r w:rsidRPr="00FD27D0">
        <w:rPr>
          <w:rFonts w:ascii="Verdana" w:eastAsia="宋体" w:hAnsi="Verdana" w:cs="宋体"/>
          <w:kern w:val="0"/>
          <w:sz w:val="18"/>
          <w:szCs w:val="18"/>
          <w:lang/>
        </w:rPr>
        <w:t xml:space="preserve"> ID</w:t>
      </w:r>
      <w:r w:rsidRPr="00FD27D0">
        <w:rPr>
          <w:rFonts w:ascii="Verdana" w:eastAsia="宋体" w:hAnsi="Verdana" w:cs="宋体"/>
          <w:kern w:val="0"/>
          <w:sz w:val="18"/>
          <w:szCs w:val="18"/>
          <w:lang/>
        </w:rPr>
        <w:t>。但是，人们会认为它至少对于自己的本地机器是唯一的，从而应该像进程</w:t>
      </w:r>
      <w:r w:rsidRPr="00FD27D0">
        <w:rPr>
          <w:rFonts w:ascii="Verdana" w:eastAsia="宋体" w:hAnsi="Verdana" w:cs="宋体"/>
          <w:kern w:val="0"/>
          <w:sz w:val="18"/>
          <w:szCs w:val="18"/>
          <w:lang/>
        </w:rPr>
        <w:t xml:space="preserve"> ID </w:t>
      </w:r>
      <w:r w:rsidRPr="00FD27D0">
        <w:rPr>
          <w:rFonts w:ascii="Verdana" w:eastAsia="宋体" w:hAnsi="Verdana" w:cs="宋体"/>
          <w:kern w:val="0"/>
          <w:sz w:val="18"/>
          <w:szCs w:val="18"/>
          <w:lang/>
        </w:rPr>
        <w:t>一样合并数据，也可能在启动时由时标记录。见本区域下面的一般客户端编码的</w:t>
      </w:r>
      <w:r w:rsidRPr="00FD27D0">
        <w:rPr>
          <w:rFonts w:ascii="Verdana" w:eastAsia="宋体" w:hAnsi="Verdana" w:cs="宋体"/>
          <w:kern w:val="0"/>
          <w:sz w:val="18"/>
          <w:szCs w:val="18"/>
          <w:lang/>
        </w:rPr>
        <w:t xml:space="preserve"> peer_id</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3"/>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端口</w:t>
      </w:r>
      <w:r w:rsidRPr="00FD27D0">
        <w:rPr>
          <w:rFonts w:ascii="Verdana" w:eastAsia="宋体" w:hAnsi="Verdana" w:cs="宋体"/>
          <w:kern w:val="0"/>
          <w:sz w:val="18"/>
          <w:szCs w:val="18"/>
          <w:lang/>
        </w:rPr>
        <w:t>：客户端监听的端口号。</w:t>
      </w:r>
      <w:r w:rsidRPr="00FD27D0">
        <w:rPr>
          <w:rFonts w:ascii="Verdana" w:eastAsia="宋体" w:hAnsi="Verdana" w:cs="宋体"/>
          <w:kern w:val="0"/>
          <w:sz w:val="18"/>
          <w:szCs w:val="18"/>
          <w:lang/>
        </w:rPr>
        <w:t xml:space="preserve">BitTorrent </w:t>
      </w:r>
      <w:r w:rsidRPr="00FD27D0">
        <w:rPr>
          <w:rFonts w:ascii="Verdana" w:eastAsia="宋体" w:hAnsi="Verdana" w:cs="宋体"/>
          <w:kern w:val="0"/>
          <w:sz w:val="18"/>
          <w:szCs w:val="18"/>
          <w:lang/>
        </w:rPr>
        <w:t>所使用的典型端口是</w:t>
      </w:r>
      <w:r w:rsidRPr="00FD27D0">
        <w:rPr>
          <w:rFonts w:ascii="Verdana" w:eastAsia="宋体" w:hAnsi="Verdana" w:cs="宋体"/>
          <w:kern w:val="0"/>
          <w:sz w:val="18"/>
          <w:szCs w:val="18"/>
          <w:lang/>
        </w:rPr>
        <w:t xml:space="preserve"> 6881-6889</w:t>
      </w:r>
      <w:r w:rsidRPr="00FD27D0">
        <w:rPr>
          <w:rFonts w:ascii="Verdana" w:eastAsia="宋体" w:hAnsi="Verdana" w:cs="宋体"/>
          <w:kern w:val="0"/>
          <w:sz w:val="18"/>
          <w:szCs w:val="18"/>
          <w:lang/>
        </w:rPr>
        <w:t>。如果此范围的端口都无效，可以选择其他的。</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4"/>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已上传的</w:t>
      </w:r>
      <w:r w:rsidRPr="00FD27D0">
        <w:rPr>
          <w:rFonts w:ascii="Verdana" w:eastAsia="宋体" w:hAnsi="Verdana" w:cs="宋体"/>
          <w:kern w:val="0"/>
          <w:sz w:val="18"/>
          <w:szCs w:val="18"/>
          <w:lang/>
        </w:rPr>
        <w:t>：从客户端发送</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已开始</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事件到服务器算起的上传总量，数值采用</w:t>
      </w:r>
      <w:r w:rsidRPr="00FD27D0">
        <w:rPr>
          <w:rFonts w:ascii="Verdana" w:eastAsia="宋体" w:hAnsi="Verdana" w:cs="宋体"/>
          <w:kern w:val="0"/>
          <w:sz w:val="18"/>
          <w:szCs w:val="18"/>
          <w:lang/>
        </w:rPr>
        <w:t xml:space="preserve"> 10 </w:t>
      </w:r>
      <w:r w:rsidRPr="00FD27D0">
        <w:rPr>
          <w:rFonts w:ascii="Verdana" w:eastAsia="宋体" w:hAnsi="Verdana" w:cs="宋体"/>
          <w:kern w:val="0"/>
          <w:sz w:val="18"/>
          <w:szCs w:val="18"/>
          <w:lang/>
        </w:rPr>
        <w:t>进制的</w:t>
      </w:r>
      <w:r w:rsidRPr="00FD27D0">
        <w:rPr>
          <w:rFonts w:ascii="Verdana" w:eastAsia="宋体" w:hAnsi="Verdana" w:cs="宋体"/>
          <w:kern w:val="0"/>
          <w:sz w:val="18"/>
          <w:szCs w:val="18"/>
          <w:lang/>
        </w:rPr>
        <w:t xml:space="preserve"> ASCII</w:t>
      </w:r>
      <w:r w:rsidRPr="00FD27D0">
        <w:rPr>
          <w:rFonts w:ascii="Verdana" w:eastAsia="宋体" w:hAnsi="Verdana" w:cs="宋体"/>
          <w:kern w:val="0"/>
          <w:sz w:val="18"/>
          <w:szCs w:val="18"/>
          <w:lang/>
        </w:rPr>
        <w:t>。对于没有在官方规范明确指出的，该值应为已上传的字节总数。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5"/>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已下载的</w:t>
      </w:r>
      <w:r w:rsidRPr="00FD27D0">
        <w:rPr>
          <w:rFonts w:ascii="Verdana" w:eastAsia="宋体" w:hAnsi="Verdana" w:cs="宋体"/>
          <w:kern w:val="0"/>
          <w:sz w:val="18"/>
          <w:szCs w:val="18"/>
          <w:lang/>
        </w:rPr>
        <w:t>：从客户端发送</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已开始</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事件到服务器算起的下载总量，数值采用</w:t>
      </w:r>
      <w:r w:rsidRPr="00FD27D0">
        <w:rPr>
          <w:rFonts w:ascii="Verdana" w:eastAsia="宋体" w:hAnsi="Verdana" w:cs="宋体"/>
          <w:kern w:val="0"/>
          <w:sz w:val="18"/>
          <w:szCs w:val="18"/>
          <w:lang/>
        </w:rPr>
        <w:t xml:space="preserve"> 10 </w:t>
      </w:r>
      <w:r w:rsidRPr="00FD27D0">
        <w:rPr>
          <w:rFonts w:ascii="Verdana" w:eastAsia="宋体" w:hAnsi="Verdana" w:cs="宋体"/>
          <w:kern w:val="0"/>
          <w:sz w:val="18"/>
          <w:szCs w:val="18"/>
          <w:lang/>
        </w:rPr>
        <w:t>进制的</w:t>
      </w:r>
      <w:r w:rsidRPr="00FD27D0">
        <w:rPr>
          <w:rFonts w:ascii="Verdana" w:eastAsia="宋体" w:hAnsi="Verdana" w:cs="宋体"/>
          <w:kern w:val="0"/>
          <w:sz w:val="18"/>
          <w:szCs w:val="18"/>
          <w:lang/>
        </w:rPr>
        <w:t xml:space="preserve"> ASCII</w:t>
      </w:r>
      <w:r w:rsidRPr="00FD27D0">
        <w:rPr>
          <w:rFonts w:ascii="Verdana" w:eastAsia="宋体" w:hAnsi="Verdana" w:cs="宋体"/>
          <w:kern w:val="0"/>
          <w:sz w:val="18"/>
          <w:szCs w:val="18"/>
          <w:lang/>
        </w:rPr>
        <w:t>。对于没有在官方规范明确指出的，该值应为已下载的字节总数。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6"/>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剩下的</w:t>
      </w:r>
      <w:r w:rsidRPr="00FD27D0">
        <w:rPr>
          <w:rFonts w:ascii="Verdana" w:eastAsia="宋体" w:hAnsi="Verdana" w:cs="宋体"/>
          <w:kern w:val="0"/>
          <w:sz w:val="18"/>
          <w:szCs w:val="18"/>
          <w:lang/>
        </w:rPr>
        <w:t>：客户端需要下载的字节数，以</w:t>
      </w:r>
      <w:r w:rsidRPr="00FD27D0">
        <w:rPr>
          <w:rFonts w:ascii="Verdana" w:eastAsia="宋体" w:hAnsi="Verdana" w:cs="宋体"/>
          <w:kern w:val="0"/>
          <w:sz w:val="18"/>
          <w:szCs w:val="18"/>
          <w:lang/>
        </w:rPr>
        <w:t xml:space="preserve"> 10 </w:t>
      </w:r>
      <w:r w:rsidRPr="00FD27D0">
        <w:rPr>
          <w:rFonts w:ascii="Verdana" w:eastAsia="宋体" w:hAnsi="Verdana" w:cs="宋体"/>
          <w:kern w:val="0"/>
          <w:sz w:val="18"/>
          <w:szCs w:val="18"/>
          <w:lang/>
        </w:rPr>
        <w:t>进制</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编码。</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7"/>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紧密的</w:t>
      </w:r>
      <w:r w:rsidRPr="00FD27D0">
        <w:rPr>
          <w:rFonts w:ascii="Verdana" w:eastAsia="宋体" w:hAnsi="Verdana" w:cs="宋体"/>
          <w:kern w:val="0"/>
          <w:sz w:val="18"/>
          <w:szCs w:val="18"/>
          <w:lang/>
        </w:rPr>
        <w:t>：客户端接受一个紧密的响应。客户端列表由客户端串代替，此串中每个客户端都编码成</w:t>
      </w:r>
      <w:r w:rsidRPr="00FD27D0">
        <w:rPr>
          <w:rFonts w:ascii="Verdana" w:eastAsia="宋体" w:hAnsi="Verdana" w:cs="宋体"/>
          <w:kern w:val="0"/>
          <w:sz w:val="18"/>
          <w:szCs w:val="18"/>
          <w:lang/>
        </w:rPr>
        <w:t xml:space="preserve"> 6 </w:t>
      </w:r>
      <w:r w:rsidRPr="00FD27D0">
        <w:rPr>
          <w:rFonts w:ascii="Verdana" w:eastAsia="宋体" w:hAnsi="Verdana" w:cs="宋体"/>
          <w:kern w:val="0"/>
          <w:sz w:val="18"/>
          <w:szCs w:val="18"/>
          <w:lang/>
        </w:rPr>
        <w:t>字节。前</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字节是主机名（以网络的字节顺序），后两个字节是端口号（同样以网络字节的顺序）。</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事件</w:t>
      </w:r>
      <w:r w:rsidRPr="00FD27D0">
        <w:rPr>
          <w:rFonts w:ascii="Verdana" w:eastAsia="宋体" w:hAnsi="Verdana" w:cs="宋体"/>
          <w:kern w:val="0"/>
          <w:sz w:val="18"/>
          <w:szCs w:val="18"/>
          <w:lang/>
        </w:rPr>
        <w:t>：如果被指定，则是</w:t>
      </w:r>
      <w:r w:rsidRPr="00FD27D0">
        <w:rPr>
          <w:rFonts w:ascii="Verdana" w:eastAsia="宋体" w:hAnsi="Verdana" w:cs="宋体"/>
          <w:b/>
          <w:bCs/>
          <w:kern w:val="0"/>
          <w:sz w:val="18"/>
          <w:szCs w:val="18"/>
          <w:lang/>
        </w:rPr>
        <w:t>已开始</w:t>
      </w:r>
      <w:r w:rsidRPr="00FD27D0">
        <w:rPr>
          <w:rFonts w:ascii="Verdana" w:eastAsia="宋体" w:hAnsi="Verdana" w:cs="宋体"/>
          <w:kern w:val="0"/>
          <w:sz w:val="18"/>
          <w:szCs w:val="18"/>
          <w:lang/>
        </w:rPr>
        <w:t>，</w:t>
      </w:r>
      <w:r w:rsidRPr="00FD27D0">
        <w:rPr>
          <w:rFonts w:ascii="Verdana" w:eastAsia="宋体" w:hAnsi="Verdana" w:cs="宋体"/>
          <w:b/>
          <w:bCs/>
          <w:kern w:val="0"/>
          <w:sz w:val="18"/>
          <w:szCs w:val="18"/>
          <w:lang/>
        </w:rPr>
        <w:t>已完成</w:t>
      </w:r>
      <w:r w:rsidRPr="00FD27D0">
        <w:rPr>
          <w:rFonts w:ascii="Verdana" w:eastAsia="宋体" w:hAnsi="Verdana" w:cs="宋体"/>
          <w:kern w:val="0"/>
          <w:sz w:val="18"/>
          <w:szCs w:val="18"/>
          <w:lang/>
        </w:rPr>
        <w:t>，</w:t>
      </w:r>
      <w:r w:rsidRPr="00FD27D0">
        <w:rPr>
          <w:rFonts w:ascii="Verdana" w:eastAsia="宋体" w:hAnsi="Verdana" w:cs="宋体"/>
          <w:b/>
          <w:bCs/>
          <w:kern w:val="0"/>
          <w:sz w:val="18"/>
          <w:szCs w:val="18"/>
          <w:lang/>
        </w:rPr>
        <w:t>已停止</w:t>
      </w:r>
      <w:r w:rsidRPr="00FD27D0">
        <w:rPr>
          <w:rFonts w:ascii="Verdana" w:eastAsia="宋体" w:hAnsi="Verdana" w:cs="宋体"/>
          <w:kern w:val="0"/>
          <w:sz w:val="18"/>
          <w:szCs w:val="18"/>
          <w:lang/>
        </w:rPr>
        <w:t>中的一个，或者为空（表示未指定）。如果未指定，此请求为常规时间间隔中的一次运行。</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19"/>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1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已开始</w:t>
      </w:r>
      <w:r w:rsidRPr="00FD27D0">
        <w:rPr>
          <w:rFonts w:ascii="Verdana" w:eastAsia="宋体" w:hAnsi="Verdana" w:cs="宋体"/>
          <w:kern w:val="0"/>
          <w:sz w:val="18"/>
          <w:szCs w:val="18"/>
          <w:lang/>
        </w:rPr>
        <w:t>：向服务器发送的第一个请求，必须包含开始值的事件关键字。</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0"/>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20"/>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已停止</w:t>
      </w:r>
      <w:r w:rsidRPr="00FD27D0">
        <w:rPr>
          <w:rFonts w:ascii="Verdana" w:eastAsia="宋体" w:hAnsi="Verdana" w:cs="宋体"/>
          <w:kern w:val="0"/>
          <w:sz w:val="18"/>
          <w:szCs w:val="18"/>
          <w:lang/>
        </w:rPr>
        <w:t>：如果客户端关机则须发送到服务器上。</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1"/>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21"/>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已完成</w:t>
      </w:r>
      <w:r w:rsidRPr="00FD27D0">
        <w:rPr>
          <w:rFonts w:ascii="Verdana" w:eastAsia="宋体" w:hAnsi="Verdana" w:cs="宋体"/>
          <w:kern w:val="0"/>
          <w:sz w:val="18"/>
          <w:szCs w:val="18"/>
          <w:lang/>
        </w:rPr>
        <w:t>：完成下载时必须发送到服务器上。但是，当客户端启动时下载完成度为</w:t>
      </w:r>
      <w:r w:rsidRPr="00FD27D0">
        <w:rPr>
          <w:rFonts w:ascii="Verdana" w:eastAsia="宋体" w:hAnsi="Verdana" w:cs="宋体"/>
          <w:kern w:val="0"/>
          <w:sz w:val="18"/>
          <w:szCs w:val="18"/>
          <w:lang/>
        </w:rPr>
        <w:t xml:space="preserve"> 100% </w:t>
      </w:r>
      <w:r w:rsidRPr="00FD27D0">
        <w:rPr>
          <w:rFonts w:ascii="Verdana" w:eastAsia="宋体" w:hAnsi="Verdana" w:cs="宋体"/>
          <w:kern w:val="0"/>
          <w:sz w:val="18"/>
          <w:szCs w:val="18"/>
          <w:lang/>
        </w:rPr>
        <w:t>（即：做种中）则不会发送。可能这是允许服务器增加</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已完成下载</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的方法。</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ip</w:t>
      </w:r>
      <w:r w:rsidRPr="00FD27D0">
        <w:rPr>
          <w:rFonts w:ascii="Verdana" w:eastAsia="宋体" w:hAnsi="Verdana" w:cs="宋体"/>
          <w:kern w:val="0"/>
          <w:sz w:val="18"/>
          <w:szCs w:val="18"/>
          <w:lang/>
        </w:rPr>
        <w:t>：可选。客户端的真实</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地址，以点分四元组格式或</w:t>
      </w:r>
      <w:r w:rsidRPr="00FD27D0">
        <w:rPr>
          <w:rFonts w:ascii="Verdana" w:eastAsia="宋体" w:hAnsi="Verdana" w:cs="宋体"/>
          <w:kern w:val="0"/>
          <w:sz w:val="18"/>
          <w:szCs w:val="18"/>
          <w:lang/>
        </w:rPr>
        <w:t xml:space="preserve"> RFC3513 </w:t>
      </w:r>
      <w:r w:rsidRPr="00FD27D0">
        <w:rPr>
          <w:rFonts w:ascii="Verdana" w:eastAsia="宋体" w:hAnsi="Verdana" w:cs="宋体"/>
          <w:kern w:val="0"/>
          <w:sz w:val="18"/>
          <w:szCs w:val="18"/>
          <w:lang/>
        </w:rPr>
        <w:t>中定义的</w:t>
      </w:r>
      <w:r w:rsidRPr="00FD27D0">
        <w:rPr>
          <w:rFonts w:ascii="Verdana" w:eastAsia="宋体" w:hAnsi="Verdana" w:cs="宋体"/>
          <w:kern w:val="0"/>
          <w:sz w:val="18"/>
          <w:szCs w:val="18"/>
          <w:lang/>
        </w:rPr>
        <w:t xml:space="preserve"> 16 </w:t>
      </w:r>
      <w:r w:rsidRPr="00FD27D0">
        <w:rPr>
          <w:rFonts w:ascii="Verdana" w:eastAsia="宋体" w:hAnsi="Verdana" w:cs="宋体"/>
          <w:kern w:val="0"/>
          <w:sz w:val="18"/>
          <w:szCs w:val="18"/>
          <w:lang/>
        </w:rPr>
        <w:t>进制</w:t>
      </w:r>
      <w:r w:rsidRPr="00FD27D0">
        <w:rPr>
          <w:rFonts w:ascii="Verdana" w:eastAsia="宋体" w:hAnsi="Verdana" w:cs="宋体"/>
          <w:kern w:val="0"/>
          <w:sz w:val="18"/>
          <w:szCs w:val="18"/>
          <w:lang/>
        </w:rPr>
        <w:t xml:space="preserve"> IPv6 </w:t>
      </w:r>
      <w:r w:rsidRPr="00FD27D0">
        <w:rPr>
          <w:rFonts w:ascii="Verdana" w:eastAsia="宋体" w:hAnsi="Verdana" w:cs="宋体"/>
          <w:kern w:val="0"/>
          <w:sz w:val="18"/>
          <w:szCs w:val="18"/>
          <w:lang/>
        </w:rPr>
        <w:t>地址。注意：大体上此参数没有客户端地址重要，它能由</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地址决定，</w:t>
      </w:r>
      <w:r w:rsidRPr="00FD27D0">
        <w:rPr>
          <w:rFonts w:ascii="Verdana" w:eastAsia="宋体" w:hAnsi="Verdana" w:cs="宋体"/>
          <w:kern w:val="0"/>
          <w:sz w:val="18"/>
          <w:szCs w:val="18"/>
          <w:lang/>
        </w:rPr>
        <w:t xml:space="preserve">HTTP </w:t>
      </w:r>
      <w:r w:rsidRPr="00FD27D0">
        <w:rPr>
          <w:rFonts w:ascii="Verdana" w:eastAsia="宋体" w:hAnsi="Verdana" w:cs="宋体"/>
          <w:kern w:val="0"/>
          <w:sz w:val="18"/>
          <w:szCs w:val="18"/>
          <w:lang/>
        </w:rPr>
        <w:t>请求也来自该处。仅在请求参与的</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地址不是客户端的</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地址的情况下才需要。这种情况发生在客户端通过代理服务器与服务器进行通信的情形。当客户端和服务器同时处在本地</w:t>
      </w:r>
      <w:r w:rsidRPr="00FD27D0">
        <w:rPr>
          <w:rFonts w:ascii="Verdana" w:eastAsia="宋体" w:hAnsi="Verdana" w:cs="宋体"/>
          <w:kern w:val="0"/>
          <w:sz w:val="18"/>
          <w:szCs w:val="18"/>
          <w:lang/>
        </w:rPr>
        <w:t xml:space="preserve"> NAT </w:t>
      </w:r>
      <w:r w:rsidRPr="00FD27D0">
        <w:rPr>
          <w:rFonts w:ascii="Verdana" w:eastAsia="宋体" w:hAnsi="Verdana" w:cs="宋体"/>
          <w:kern w:val="0"/>
          <w:sz w:val="18"/>
          <w:szCs w:val="18"/>
          <w:lang/>
        </w:rPr>
        <w:t>网关时也需要。原因是服务器会发出客户端的内部地址（</w:t>
      </w:r>
      <w:r w:rsidRPr="00FD27D0">
        <w:rPr>
          <w:rFonts w:ascii="Verdana" w:eastAsia="宋体" w:hAnsi="Verdana" w:cs="宋体"/>
          <w:kern w:val="0"/>
          <w:sz w:val="18"/>
          <w:szCs w:val="18"/>
          <w:lang/>
        </w:rPr>
        <w:t>RFC1918</w:t>
      </w:r>
      <w:r w:rsidRPr="00FD27D0">
        <w:rPr>
          <w:rFonts w:ascii="Verdana" w:eastAsia="宋体" w:hAnsi="Verdana" w:cs="宋体"/>
          <w:kern w:val="0"/>
          <w:sz w:val="18"/>
          <w:szCs w:val="18"/>
          <w:lang/>
        </w:rPr>
        <w:t>），这是不可到达的。所以客户端必须清楚地把自己的外部可到达的</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地址发送到其他客户端中。不同的服务器对此参数的解释有所不同。某些只有当请求参与的</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地址属于</w:t>
      </w:r>
      <w:r w:rsidRPr="00FD27D0">
        <w:rPr>
          <w:rFonts w:ascii="Verdana" w:eastAsia="宋体" w:hAnsi="Verdana" w:cs="宋体"/>
          <w:kern w:val="0"/>
          <w:sz w:val="18"/>
          <w:szCs w:val="18"/>
          <w:lang/>
        </w:rPr>
        <w:t xml:space="preserve"> RFC1918 </w:t>
      </w:r>
      <w:r w:rsidRPr="00FD27D0">
        <w:rPr>
          <w:rFonts w:ascii="Verdana" w:eastAsia="宋体" w:hAnsi="Verdana" w:cs="宋体"/>
          <w:kern w:val="0"/>
          <w:sz w:val="18"/>
          <w:szCs w:val="18"/>
          <w:lang/>
        </w:rPr>
        <w:t>时才允许。有些无条件允许，但有些则完全忽略。如果使用</w:t>
      </w:r>
      <w:r w:rsidRPr="00FD27D0">
        <w:rPr>
          <w:rFonts w:ascii="Verdana" w:eastAsia="宋体" w:hAnsi="Verdana" w:cs="宋体"/>
          <w:kern w:val="0"/>
          <w:sz w:val="18"/>
          <w:szCs w:val="18"/>
          <w:lang/>
        </w:rPr>
        <w:t xml:space="preserve"> IPv6 </w:t>
      </w:r>
      <w:r w:rsidRPr="00FD27D0">
        <w:rPr>
          <w:rFonts w:ascii="Verdana" w:eastAsia="宋体" w:hAnsi="Verdana" w:cs="宋体"/>
          <w:kern w:val="0"/>
          <w:sz w:val="18"/>
          <w:szCs w:val="18"/>
          <w:lang/>
        </w:rPr>
        <w:t>地址（如：</w:t>
      </w:r>
      <w:r w:rsidRPr="00FD27D0">
        <w:rPr>
          <w:rFonts w:ascii="Verdana" w:eastAsia="宋体" w:hAnsi="Verdana" w:cs="宋体"/>
          <w:kern w:val="0"/>
          <w:sz w:val="18"/>
          <w:szCs w:val="18"/>
          <w:lang/>
        </w:rPr>
        <w:t>2001:db8:1:2::100</w:t>
      </w:r>
      <w:r w:rsidRPr="00FD27D0">
        <w:rPr>
          <w:rFonts w:ascii="Verdana" w:eastAsia="宋体" w:hAnsi="Verdana" w:cs="宋体"/>
          <w:kern w:val="0"/>
          <w:sz w:val="18"/>
          <w:szCs w:val="18"/>
          <w:lang/>
        </w:rPr>
        <w:t>），则表示客户端能通过</w:t>
      </w:r>
      <w:r w:rsidRPr="00FD27D0">
        <w:rPr>
          <w:rFonts w:ascii="Verdana" w:eastAsia="宋体" w:hAnsi="Verdana" w:cs="宋体"/>
          <w:kern w:val="0"/>
          <w:sz w:val="18"/>
          <w:szCs w:val="18"/>
          <w:lang/>
        </w:rPr>
        <w:t xml:space="preserve"> IPv6 </w:t>
      </w:r>
      <w:r w:rsidRPr="00FD27D0">
        <w:rPr>
          <w:rFonts w:ascii="Verdana" w:eastAsia="宋体" w:hAnsi="Verdana" w:cs="宋体"/>
          <w:kern w:val="0"/>
          <w:sz w:val="18"/>
          <w:szCs w:val="18"/>
          <w:lang/>
        </w:rPr>
        <w:t>进行通信。</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3"/>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需求数目</w:t>
      </w:r>
      <w:r w:rsidRPr="00FD27D0">
        <w:rPr>
          <w:rFonts w:ascii="Verdana" w:eastAsia="宋体" w:hAnsi="Verdana" w:cs="宋体"/>
          <w:kern w:val="0"/>
          <w:sz w:val="18"/>
          <w:szCs w:val="18"/>
          <w:lang/>
        </w:rPr>
        <w:t>：可选。客户端想从服务器接收的用户数目。允许此值为</w:t>
      </w:r>
      <w:r w:rsidRPr="00FD27D0">
        <w:rPr>
          <w:rFonts w:ascii="Verdana" w:eastAsia="宋体" w:hAnsi="Verdana" w:cs="宋体"/>
          <w:kern w:val="0"/>
          <w:sz w:val="18"/>
          <w:szCs w:val="18"/>
          <w:lang/>
        </w:rPr>
        <w:t>“0”</w:t>
      </w:r>
      <w:r w:rsidRPr="00FD27D0">
        <w:rPr>
          <w:rFonts w:ascii="Verdana" w:eastAsia="宋体" w:hAnsi="Verdana" w:cs="宋体"/>
          <w:kern w:val="0"/>
          <w:sz w:val="18"/>
          <w:szCs w:val="18"/>
          <w:lang/>
        </w:rPr>
        <w:t>。如果不用此项，则默认值为</w:t>
      </w:r>
      <w:r w:rsidRPr="00FD27D0">
        <w:rPr>
          <w:rFonts w:ascii="Verdana" w:eastAsia="宋体" w:hAnsi="Verdana" w:cs="宋体"/>
          <w:kern w:val="0"/>
          <w:sz w:val="18"/>
          <w:szCs w:val="18"/>
          <w:lang/>
        </w:rPr>
        <w:t xml:space="preserve"> 50 </w:t>
      </w:r>
      <w:r w:rsidRPr="00FD27D0">
        <w:rPr>
          <w:rFonts w:ascii="Verdana" w:eastAsia="宋体" w:hAnsi="Verdana" w:cs="宋体"/>
          <w:kern w:val="0"/>
          <w:sz w:val="18"/>
          <w:szCs w:val="18"/>
          <w:lang/>
        </w:rPr>
        <w:t>个用户。</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4"/>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关键字</w:t>
      </w:r>
      <w:r w:rsidRPr="00FD27D0">
        <w:rPr>
          <w:rFonts w:ascii="Verdana" w:eastAsia="宋体" w:hAnsi="Verdana" w:cs="宋体"/>
          <w:kern w:val="0"/>
          <w:sz w:val="18"/>
          <w:szCs w:val="18"/>
          <w:lang/>
        </w:rPr>
        <w:t>：可选。一个不与任何用户共享的另外的标识。当</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地址改变后，允许客户端证明它们的标识。</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5"/>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服务器</w:t>
      </w:r>
      <w:r w:rsidRPr="00FD27D0">
        <w:rPr>
          <w:rFonts w:ascii="Verdana" w:eastAsia="宋体" w:hAnsi="Verdana" w:cs="宋体"/>
          <w:b/>
          <w:bCs/>
          <w:kern w:val="0"/>
          <w:sz w:val="18"/>
          <w:szCs w:val="18"/>
          <w:lang/>
        </w:rPr>
        <w:t>id</w:t>
      </w:r>
      <w:r w:rsidRPr="00FD27D0">
        <w:rPr>
          <w:rFonts w:ascii="Verdana" w:eastAsia="宋体" w:hAnsi="Verdana" w:cs="宋体"/>
          <w:kern w:val="0"/>
          <w:sz w:val="18"/>
          <w:szCs w:val="18"/>
          <w:lang/>
        </w:rPr>
        <w:t>：可选。如果先前发布包含服务器的</w:t>
      </w:r>
      <w:r w:rsidRPr="00FD27D0">
        <w:rPr>
          <w:rFonts w:ascii="Verdana" w:eastAsia="宋体" w:hAnsi="Verdana" w:cs="宋体"/>
          <w:kern w:val="0"/>
          <w:sz w:val="18"/>
          <w:szCs w:val="18"/>
          <w:lang/>
        </w:rPr>
        <w:t xml:space="preserve"> id</w:t>
      </w:r>
      <w:r w:rsidRPr="00FD27D0">
        <w:rPr>
          <w:rFonts w:ascii="Verdana" w:eastAsia="宋体" w:hAnsi="Verdana" w:cs="宋体"/>
          <w:kern w:val="0"/>
          <w:sz w:val="18"/>
          <w:szCs w:val="18"/>
          <w:lang/>
        </w:rPr>
        <w:t>，它应放在这里。</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服务器作出</w:t>
      </w:r>
      <w:r w:rsidRPr="00FD27D0">
        <w:rPr>
          <w:rFonts w:ascii="Verdana" w:eastAsia="宋体" w:hAnsi="Verdana" w:cs="宋体"/>
          <w:kern w:val="0"/>
          <w:sz w:val="18"/>
          <w:szCs w:val="18"/>
          <w:lang/>
        </w:rPr>
        <w:t>“text/plain”</w:t>
      </w:r>
      <w:r w:rsidRPr="00FD27D0">
        <w:rPr>
          <w:rFonts w:ascii="Verdana" w:eastAsia="宋体" w:hAnsi="Verdana" w:cs="宋体"/>
          <w:kern w:val="0"/>
          <w:sz w:val="18"/>
          <w:szCs w:val="18"/>
          <w:lang/>
        </w:rPr>
        <w:t>文档的响应包括以下编码字典的关键字：</w:t>
      </w:r>
    </w:p>
    <w:p w:rsidR="00FD27D0" w:rsidRPr="00FD27D0" w:rsidRDefault="00FD27D0" w:rsidP="00FD27D0">
      <w:pPr>
        <w:widowControl/>
        <w:numPr>
          <w:ilvl w:val="0"/>
          <w:numId w:val="26"/>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失败原因</w:t>
      </w:r>
      <w:r w:rsidRPr="00FD27D0">
        <w:rPr>
          <w:rFonts w:ascii="Verdana" w:eastAsia="宋体" w:hAnsi="Verdana" w:cs="宋体"/>
          <w:kern w:val="0"/>
          <w:sz w:val="18"/>
          <w:szCs w:val="18"/>
          <w:lang/>
        </w:rPr>
        <w:t>：如果当前使用此值，则其余关键字不会使用。该值是可读的错误消息，包括请求失败的原因。（字符串）</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7"/>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警告消息</w:t>
      </w:r>
      <w:r w:rsidRPr="00FD27D0">
        <w:rPr>
          <w:rFonts w:ascii="Verdana" w:eastAsia="宋体" w:hAnsi="Verdana" w:cs="宋体"/>
          <w:kern w:val="0"/>
          <w:sz w:val="18"/>
          <w:szCs w:val="18"/>
          <w:lang/>
        </w:rPr>
        <w:t>：（新）与失败原因相似，但响应仍然会被正常处理。警告消息看起来像错误。</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时间间隔</w:t>
      </w:r>
      <w:r w:rsidRPr="00FD27D0">
        <w:rPr>
          <w:rFonts w:ascii="Verdana" w:eastAsia="宋体" w:hAnsi="Verdana" w:cs="宋体"/>
          <w:kern w:val="0"/>
          <w:sz w:val="18"/>
          <w:szCs w:val="18"/>
          <w:lang/>
        </w:rPr>
        <w:t>：以秒计算，是客户端发送规则请求到服务器之后等待的时间。（强制）</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2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最小时间间隔</w:t>
      </w:r>
      <w:r w:rsidRPr="00FD27D0">
        <w:rPr>
          <w:rFonts w:ascii="Verdana" w:eastAsia="宋体" w:hAnsi="Verdana" w:cs="宋体"/>
          <w:kern w:val="0"/>
          <w:sz w:val="18"/>
          <w:szCs w:val="18"/>
          <w:lang/>
        </w:rPr>
        <w:t>：最小发布时间间隔。当前客户重发间隔不能小于此值。</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0"/>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服务器</w:t>
      </w:r>
      <w:r w:rsidRPr="00FD27D0">
        <w:rPr>
          <w:rFonts w:ascii="Verdana" w:eastAsia="宋体" w:hAnsi="Verdana" w:cs="宋体"/>
          <w:b/>
          <w:bCs/>
          <w:kern w:val="0"/>
          <w:sz w:val="18"/>
          <w:szCs w:val="18"/>
          <w:lang/>
        </w:rPr>
        <w:t xml:space="preserve"> id</w:t>
      </w:r>
      <w:r w:rsidRPr="00FD27D0">
        <w:rPr>
          <w:rFonts w:ascii="Verdana" w:eastAsia="宋体" w:hAnsi="Verdana" w:cs="宋体"/>
          <w:kern w:val="0"/>
          <w:sz w:val="18"/>
          <w:szCs w:val="18"/>
          <w:lang/>
        </w:rPr>
        <w:t>：一个客户端应在下一个通告发回的字符串。如果没有该值，先前通告会发出一个服务器</w:t>
      </w:r>
      <w:r w:rsidRPr="00FD27D0">
        <w:rPr>
          <w:rFonts w:ascii="Verdana" w:eastAsia="宋体" w:hAnsi="Verdana" w:cs="宋体"/>
          <w:kern w:val="0"/>
          <w:sz w:val="18"/>
          <w:szCs w:val="18"/>
          <w:lang/>
        </w:rPr>
        <w:t xml:space="preserve"> id </w:t>
      </w:r>
      <w:r w:rsidRPr="00FD27D0">
        <w:rPr>
          <w:rFonts w:ascii="Verdana" w:eastAsia="宋体" w:hAnsi="Verdana" w:cs="宋体"/>
          <w:kern w:val="0"/>
          <w:sz w:val="18"/>
          <w:szCs w:val="18"/>
          <w:lang/>
        </w:rPr>
        <w:t>，不要丢弃旧的值，一直使用它。</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1"/>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完成</w:t>
      </w:r>
      <w:r w:rsidRPr="00FD27D0">
        <w:rPr>
          <w:rFonts w:ascii="Verdana" w:eastAsia="宋体" w:hAnsi="Verdana" w:cs="宋体"/>
          <w:kern w:val="0"/>
          <w:sz w:val="18"/>
          <w:szCs w:val="18"/>
          <w:lang/>
        </w:rPr>
        <w:t>：拥有完整文件的用户数，即做种者（整数）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未完成</w:t>
      </w:r>
      <w:r w:rsidRPr="00FD27D0">
        <w:rPr>
          <w:rFonts w:ascii="Verdana" w:eastAsia="宋体" w:hAnsi="Verdana" w:cs="宋体"/>
          <w:kern w:val="0"/>
          <w:sz w:val="18"/>
          <w:szCs w:val="18"/>
          <w:lang/>
        </w:rPr>
        <w:t>：非种子用户的数目，也叫</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吸血者</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（整数）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3"/>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用户</w:t>
      </w:r>
      <w:r w:rsidRPr="00FD27D0">
        <w:rPr>
          <w:rFonts w:ascii="Verdana" w:eastAsia="宋体" w:hAnsi="Verdana" w:cs="宋体"/>
          <w:kern w:val="0"/>
          <w:sz w:val="18"/>
          <w:szCs w:val="18"/>
          <w:lang/>
        </w:rPr>
        <w:t>：是字典的列表，每个值都有如下的关键字：</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4"/>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34"/>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用户</w:t>
      </w:r>
      <w:r w:rsidRPr="00FD27D0">
        <w:rPr>
          <w:rFonts w:ascii="Verdana" w:eastAsia="宋体" w:hAnsi="Verdana" w:cs="宋体"/>
          <w:b/>
          <w:bCs/>
          <w:kern w:val="0"/>
          <w:sz w:val="18"/>
          <w:szCs w:val="18"/>
          <w:lang/>
        </w:rPr>
        <w:t xml:space="preserve"> id</w:t>
      </w:r>
      <w:r w:rsidRPr="00FD27D0">
        <w:rPr>
          <w:rFonts w:ascii="Verdana" w:eastAsia="宋体" w:hAnsi="Verdana" w:cs="宋体"/>
          <w:kern w:val="0"/>
          <w:sz w:val="18"/>
          <w:szCs w:val="18"/>
          <w:lang/>
        </w:rPr>
        <w:t>：用户的自选择</w:t>
      </w:r>
      <w:r w:rsidRPr="00FD27D0">
        <w:rPr>
          <w:rFonts w:ascii="Verdana" w:eastAsia="宋体" w:hAnsi="Verdana" w:cs="宋体"/>
          <w:kern w:val="0"/>
          <w:sz w:val="18"/>
          <w:szCs w:val="18"/>
          <w:lang/>
        </w:rPr>
        <w:t xml:space="preserve"> ID</w:t>
      </w:r>
      <w:r w:rsidRPr="00FD27D0">
        <w:rPr>
          <w:rFonts w:ascii="Verdana" w:eastAsia="宋体" w:hAnsi="Verdana" w:cs="宋体"/>
          <w:kern w:val="0"/>
          <w:sz w:val="18"/>
          <w:szCs w:val="18"/>
          <w:lang/>
        </w:rPr>
        <w:t>，如上述用来发送服务器请求的（字符串）</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5"/>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35"/>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ip</w:t>
      </w:r>
      <w:r w:rsidRPr="00FD27D0">
        <w:rPr>
          <w:rFonts w:ascii="Verdana" w:eastAsia="宋体" w:hAnsi="Verdana" w:cs="宋体"/>
          <w:kern w:val="0"/>
          <w:sz w:val="18"/>
          <w:szCs w:val="18"/>
          <w:lang/>
        </w:rPr>
        <w:t>：用户的</w:t>
      </w:r>
      <w:r w:rsidRPr="00FD27D0">
        <w:rPr>
          <w:rFonts w:ascii="Verdana" w:eastAsia="宋体" w:hAnsi="Verdana" w:cs="宋体"/>
          <w:kern w:val="0"/>
          <w:sz w:val="18"/>
          <w:szCs w:val="18"/>
          <w:lang/>
        </w:rPr>
        <w:t xml:space="preserve"> IP </w:t>
      </w:r>
      <w:r w:rsidRPr="00FD27D0">
        <w:rPr>
          <w:rFonts w:ascii="Verdana" w:eastAsia="宋体" w:hAnsi="Verdana" w:cs="宋体"/>
          <w:kern w:val="0"/>
          <w:sz w:val="18"/>
          <w:szCs w:val="18"/>
          <w:lang/>
        </w:rPr>
        <w:t>地址（</w:t>
      </w:r>
      <w:r w:rsidRPr="00FD27D0">
        <w:rPr>
          <w:rFonts w:ascii="Verdana" w:eastAsia="宋体" w:hAnsi="Verdana" w:cs="宋体"/>
          <w:kern w:val="0"/>
          <w:sz w:val="18"/>
          <w:szCs w:val="18"/>
          <w:lang/>
        </w:rPr>
        <w:t xml:space="preserve">IPv4 </w:t>
      </w:r>
      <w:r w:rsidRPr="00FD27D0">
        <w:rPr>
          <w:rFonts w:ascii="Verdana" w:eastAsia="宋体" w:hAnsi="Verdana" w:cs="宋体"/>
          <w:kern w:val="0"/>
          <w:sz w:val="18"/>
          <w:szCs w:val="18"/>
          <w:lang/>
        </w:rPr>
        <w:t>或</w:t>
      </w:r>
      <w:r w:rsidRPr="00FD27D0">
        <w:rPr>
          <w:rFonts w:ascii="Verdana" w:eastAsia="宋体" w:hAnsi="Verdana" w:cs="宋体"/>
          <w:kern w:val="0"/>
          <w:sz w:val="18"/>
          <w:szCs w:val="18"/>
          <w:lang/>
        </w:rPr>
        <w:t xml:space="preserve"> IPv6 </w:t>
      </w:r>
      <w:r w:rsidRPr="00FD27D0">
        <w:rPr>
          <w:rFonts w:ascii="Verdana" w:eastAsia="宋体" w:hAnsi="Verdana" w:cs="宋体"/>
          <w:kern w:val="0"/>
          <w:sz w:val="18"/>
          <w:szCs w:val="18"/>
          <w:lang/>
        </w:rPr>
        <w:t>格式）或域名（字符串）</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6"/>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36"/>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端口</w:t>
      </w:r>
      <w:r w:rsidRPr="00FD27D0">
        <w:rPr>
          <w:rFonts w:ascii="Verdana" w:eastAsia="宋体" w:hAnsi="Verdana" w:cs="宋体"/>
          <w:kern w:val="0"/>
          <w:sz w:val="18"/>
          <w:szCs w:val="18"/>
          <w:lang/>
        </w:rPr>
        <w:t>：用户的端口号（整数）</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如上所述，用户列表长度默认值为</w:t>
      </w:r>
      <w:r w:rsidRPr="00FD27D0">
        <w:rPr>
          <w:rFonts w:ascii="Verdana" w:eastAsia="宋体" w:hAnsi="Verdana" w:cs="宋体"/>
          <w:kern w:val="0"/>
          <w:sz w:val="18"/>
          <w:szCs w:val="18"/>
          <w:lang/>
        </w:rPr>
        <w:t xml:space="preserve"> 50</w:t>
      </w:r>
      <w:r w:rsidRPr="00FD27D0">
        <w:rPr>
          <w:rFonts w:ascii="Verdana" w:eastAsia="宋体" w:hAnsi="Verdana" w:cs="宋体"/>
          <w:kern w:val="0"/>
          <w:sz w:val="18"/>
          <w:szCs w:val="18"/>
          <w:lang/>
        </w:rPr>
        <w:t>。如果连接的用户少于该值，列表会更小。另外，服务器随机选择用户及其响应。服务器在响应请求时可能使用一个更智能的机构来选择用户。例如，应避免向其他做种者报告种子。</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在事件发生（即：已停止或已完成）或客户端需要连接更多的用户时，客户端向服务器发送请求的间隔可以低于指定的时间间隔。但是，为了获得更多的用户而向服务器频繁地请求会被认为是错误的行为。如果客户端想在回应中得到许多用户，则需要在</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需求数目</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参数中设定。</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使用者注意：</w:t>
      </w:r>
      <w:r w:rsidRPr="00FD27D0">
        <w:rPr>
          <w:rFonts w:ascii="Verdana" w:eastAsia="宋体" w:hAnsi="Verdana" w:cs="宋体"/>
          <w:kern w:val="0"/>
          <w:sz w:val="18"/>
          <w:szCs w:val="18"/>
          <w:lang/>
        </w:rPr>
        <w:t xml:space="preserve">30 </w:t>
      </w:r>
      <w:r w:rsidRPr="00FD27D0">
        <w:rPr>
          <w:rFonts w:ascii="Verdana" w:eastAsia="宋体" w:hAnsi="Verdana" w:cs="宋体"/>
          <w:kern w:val="0"/>
          <w:sz w:val="18"/>
          <w:szCs w:val="18"/>
          <w:lang/>
        </w:rPr>
        <w:t>个用户就算丰富的源了，官方客户端版本</w:t>
      </w:r>
      <w:r w:rsidRPr="00FD27D0">
        <w:rPr>
          <w:rFonts w:ascii="Verdana" w:eastAsia="宋体" w:hAnsi="Verdana" w:cs="宋体"/>
          <w:kern w:val="0"/>
          <w:sz w:val="18"/>
          <w:szCs w:val="18"/>
          <w:lang/>
        </w:rPr>
        <w:t xml:space="preserve"> 3</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v3</w:t>
      </w:r>
      <w:r w:rsidRPr="00FD27D0">
        <w:rPr>
          <w:rFonts w:ascii="Verdana" w:eastAsia="宋体" w:hAnsi="Verdana" w:cs="宋体"/>
          <w:kern w:val="0"/>
          <w:sz w:val="18"/>
          <w:szCs w:val="18"/>
          <w:lang/>
        </w:rPr>
        <w:t>）实际上在连接数少于</w:t>
      </w:r>
      <w:r w:rsidRPr="00FD27D0">
        <w:rPr>
          <w:rFonts w:ascii="Verdana" w:eastAsia="宋体" w:hAnsi="Verdana" w:cs="宋体"/>
          <w:kern w:val="0"/>
          <w:sz w:val="18"/>
          <w:szCs w:val="18"/>
          <w:lang/>
        </w:rPr>
        <w:t xml:space="preserve"> 30 </w:t>
      </w:r>
      <w:r w:rsidRPr="00FD27D0">
        <w:rPr>
          <w:rFonts w:ascii="Verdana" w:eastAsia="宋体" w:hAnsi="Verdana" w:cs="宋体"/>
          <w:kern w:val="0"/>
          <w:sz w:val="18"/>
          <w:szCs w:val="18"/>
          <w:lang/>
        </w:rPr>
        <w:t>时会尝试增加新的连接，当连接数大于或等于</w:t>
      </w:r>
      <w:r w:rsidRPr="00FD27D0">
        <w:rPr>
          <w:rFonts w:ascii="Verdana" w:eastAsia="宋体" w:hAnsi="Verdana" w:cs="宋体"/>
          <w:kern w:val="0"/>
          <w:sz w:val="18"/>
          <w:szCs w:val="18"/>
          <w:lang/>
        </w:rPr>
        <w:t xml:space="preserve"> 55 </w:t>
      </w:r>
      <w:r w:rsidRPr="00FD27D0">
        <w:rPr>
          <w:rFonts w:ascii="Verdana" w:eastAsia="宋体" w:hAnsi="Verdana" w:cs="宋体"/>
          <w:kern w:val="0"/>
          <w:sz w:val="18"/>
          <w:szCs w:val="18"/>
          <w:lang/>
        </w:rPr>
        <w:t>时会拒绝连接多余的用户。这个值对性能很重要。当完成下载一个新的片断时，</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已拥有</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消息（见下面）将会发送到最活动的用户。结果广播通信量与用户数目成正比例增加。大于</w:t>
      </w:r>
      <w:r w:rsidRPr="00FD27D0">
        <w:rPr>
          <w:rFonts w:ascii="Verdana" w:eastAsia="宋体" w:hAnsi="Verdana" w:cs="宋体"/>
          <w:kern w:val="0"/>
          <w:sz w:val="18"/>
          <w:szCs w:val="18"/>
          <w:lang/>
        </w:rPr>
        <w:t xml:space="preserve"> 25 </w:t>
      </w:r>
      <w:r w:rsidRPr="00FD27D0">
        <w:rPr>
          <w:rFonts w:ascii="Verdana" w:eastAsia="宋体" w:hAnsi="Verdana" w:cs="宋体"/>
          <w:kern w:val="0"/>
          <w:sz w:val="18"/>
          <w:szCs w:val="18"/>
          <w:lang/>
        </w:rPr>
        <w:t>时，新用户不太可能会增加下载速度。有人强烈建议用户界面设计者使该项模糊和很难修改，因为那样做几乎没有用。</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服务器</w:t>
      </w:r>
      <w:r w:rsidRPr="00FD27D0">
        <w:rPr>
          <w:rFonts w:ascii="Verdana" w:eastAsia="宋体" w:hAnsi="Verdana" w:cs="宋体"/>
          <w:b/>
          <w:bCs/>
          <w:kern w:val="0"/>
          <w:sz w:val="36"/>
          <w:szCs w:val="36"/>
          <w:lang/>
        </w:rPr>
        <w:t>“</w:t>
      </w:r>
      <w:r w:rsidRPr="00FD27D0">
        <w:rPr>
          <w:rFonts w:ascii="Verdana" w:eastAsia="宋体" w:hAnsi="Verdana" w:cs="宋体"/>
          <w:b/>
          <w:bCs/>
          <w:kern w:val="0"/>
          <w:sz w:val="36"/>
          <w:szCs w:val="36"/>
          <w:lang/>
        </w:rPr>
        <w:t>刮</w:t>
      </w:r>
      <w:r w:rsidRPr="00FD27D0">
        <w:rPr>
          <w:rFonts w:ascii="Verdana" w:eastAsia="宋体" w:hAnsi="Verdana" w:cs="宋体"/>
          <w:b/>
          <w:bCs/>
          <w:kern w:val="0"/>
          <w:sz w:val="36"/>
          <w:szCs w:val="36"/>
          <w:lang/>
        </w:rPr>
        <w:t>”</w:t>
      </w:r>
      <w:r w:rsidRPr="00FD27D0">
        <w:rPr>
          <w:rFonts w:ascii="Verdana" w:eastAsia="宋体" w:hAnsi="Verdana" w:cs="宋体"/>
          <w:b/>
          <w:bCs/>
          <w:kern w:val="0"/>
          <w:sz w:val="36"/>
          <w:szCs w:val="36"/>
          <w:lang/>
        </w:rPr>
        <w:t>约定</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根据惯例，多数服务器支持请求的另一种形式，这种方式询问给定的服务器正在处理的</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（或所有的</w:t>
      </w:r>
      <w:r w:rsidRPr="00FD27D0">
        <w:rPr>
          <w:rFonts w:ascii="Verdana" w:eastAsia="宋体" w:hAnsi="Verdana" w:cs="宋体"/>
          <w:kern w:val="0"/>
          <w:sz w:val="18"/>
          <w:szCs w:val="18"/>
          <w:lang/>
        </w:rPr>
        <w:t xml:space="preserve"> torrent</w:t>
      </w:r>
      <w:r w:rsidRPr="00FD27D0">
        <w:rPr>
          <w:rFonts w:ascii="Verdana" w:eastAsia="宋体" w:hAnsi="Verdana" w:cs="宋体"/>
          <w:kern w:val="0"/>
          <w:sz w:val="18"/>
          <w:szCs w:val="18"/>
          <w:lang/>
        </w:rPr>
        <w:t>）。通常叫做</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刮页</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，因为它自动处理</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刮屏</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（服务器统计页）冗长的部分。刮</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也是一种类似于上面描述的</w:t>
      </w:r>
      <w:r w:rsidRPr="00FD27D0">
        <w:rPr>
          <w:rFonts w:ascii="Verdana" w:eastAsia="宋体" w:hAnsi="Verdana" w:cs="宋体"/>
          <w:kern w:val="0"/>
          <w:sz w:val="18"/>
          <w:szCs w:val="18"/>
          <w:lang/>
        </w:rPr>
        <w:t xml:space="preserve"> HTTP GET </w:t>
      </w:r>
      <w:r w:rsidRPr="00FD27D0">
        <w:rPr>
          <w:rFonts w:ascii="Verdana" w:eastAsia="宋体" w:hAnsi="Verdana" w:cs="宋体"/>
          <w:kern w:val="0"/>
          <w:sz w:val="18"/>
          <w:szCs w:val="18"/>
          <w:lang/>
        </w:rPr>
        <w:t>方法。但基本</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不同。用以下步骤来得到刮</w:t>
      </w:r>
      <w:r w:rsidRPr="00FD27D0">
        <w:rPr>
          <w:rFonts w:ascii="Verdana" w:eastAsia="宋体" w:hAnsi="Verdana" w:cs="宋体"/>
          <w:kern w:val="0"/>
          <w:sz w:val="18"/>
          <w:szCs w:val="18"/>
          <w:lang/>
        </w:rPr>
        <w:t xml:space="preserve"> URL</w:t>
      </w:r>
      <w:r w:rsidRPr="00FD27D0">
        <w:rPr>
          <w:rFonts w:ascii="Verdana" w:eastAsia="宋体" w:hAnsi="Verdana" w:cs="宋体"/>
          <w:kern w:val="0"/>
          <w:sz w:val="18"/>
          <w:szCs w:val="18"/>
          <w:lang/>
        </w:rPr>
        <w:t>：从发布</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开始寻找其中最后一个</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。如果在文本之后的</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不是</w:t>
      </w:r>
      <w:r w:rsidRPr="00FD27D0">
        <w:rPr>
          <w:rFonts w:ascii="Verdana" w:eastAsia="宋体" w:hAnsi="Verdana" w:cs="宋体"/>
          <w:kern w:val="0"/>
          <w:sz w:val="18"/>
          <w:szCs w:val="18"/>
          <w:lang/>
        </w:rPr>
        <w:t>“announce”</w:t>
      </w:r>
      <w:r w:rsidRPr="00FD27D0">
        <w:rPr>
          <w:rFonts w:ascii="Verdana" w:eastAsia="宋体" w:hAnsi="Verdana" w:cs="宋体"/>
          <w:kern w:val="0"/>
          <w:sz w:val="18"/>
          <w:szCs w:val="18"/>
          <w:lang/>
        </w:rPr>
        <w:t>，它将被作为一个符号，此符号不支持刮约定。如果是，则以</w:t>
      </w:r>
      <w:r w:rsidRPr="00FD27D0">
        <w:rPr>
          <w:rFonts w:ascii="Verdana" w:eastAsia="宋体" w:hAnsi="Verdana" w:cs="宋体"/>
          <w:kern w:val="0"/>
          <w:sz w:val="18"/>
          <w:szCs w:val="18"/>
          <w:lang/>
        </w:rPr>
        <w:t>“scrape”</w:t>
      </w:r>
      <w:r w:rsidRPr="00FD27D0">
        <w:rPr>
          <w:rFonts w:ascii="Verdana" w:eastAsia="宋体" w:hAnsi="Verdana" w:cs="宋体"/>
          <w:kern w:val="0"/>
          <w:sz w:val="18"/>
          <w:szCs w:val="18"/>
          <w:lang/>
        </w:rPr>
        <w:t>代替</w:t>
      </w:r>
      <w:r w:rsidRPr="00FD27D0">
        <w:rPr>
          <w:rFonts w:ascii="Verdana" w:eastAsia="宋体" w:hAnsi="Verdana" w:cs="宋体"/>
          <w:kern w:val="0"/>
          <w:sz w:val="18"/>
          <w:szCs w:val="18"/>
          <w:lang/>
        </w:rPr>
        <w:t>“announce”</w:t>
      </w:r>
      <w:r w:rsidRPr="00FD27D0">
        <w:rPr>
          <w:rFonts w:ascii="Verdana" w:eastAsia="宋体" w:hAnsi="Verdana" w:cs="宋体"/>
          <w:kern w:val="0"/>
          <w:sz w:val="18"/>
          <w:szCs w:val="18"/>
          <w:lang/>
        </w:rPr>
        <w:t>来找到刮页。</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例：</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发布</w:t>
      </w:r>
      <w:r w:rsidRPr="00FD27D0">
        <w:rPr>
          <w:rFonts w:ascii="Verdana" w:eastAsia="宋体" w:hAnsi="Verdana" w:cs="宋体"/>
          <w:kern w:val="0"/>
          <w:sz w:val="18"/>
          <w:szCs w:val="18"/>
          <w:lang/>
        </w:rPr>
        <w:t xml:space="preserve"> URL -&gt; </w:t>
      </w:r>
      <w:r w:rsidRPr="00FD27D0">
        <w:rPr>
          <w:rFonts w:ascii="Verdana" w:eastAsia="宋体" w:hAnsi="Verdana" w:cs="宋体"/>
          <w:kern w:val="0"/>
          <w:sz w:val="18"/>
          <w:szCs w:val="18"/>
          <w:lang/>
        </w:rPr>
        <w:t>刮</w:t>
      </w:r>
      <w:r w:rsidRPr="00FD27D0">
        <w:rPr>
          <w:rFonts w:ascii="Verdana" w:eastAsia="宋体" w:hAnsi="Verdana" w:cs="宋体"/>
          <w:kern w:val="0"/>
          <w:sz w:val="18"/>
          <w:szCs w:val="18"/>
          <w:lang/>
        </w:rPr>
        <w:t xml:space="preserve"> URL)</w:t>
      </w:r>
    </w:p>
    <w:p w:rsidR="00FD27D0" w:rsidRPr="00FD27D0" w:rsidRDefault="00FD27D0" w:rsidP="00FD27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FD27D0">
        <w:rPr>
          <w:rFonts w:ascii="宋体" w:eastAsia="宋体" w:hAnsi="宋体" w:cs="宋体"/>
          <w:kern w:val="0"/>
          <w:sz w:val="24"/>
          <w:szCs w:val="24"/>
          <w:lang/>
        </w:rPr>
        <w:t xml:space="preserve"> http://example.com/announce          -&gt; http://example.com/scrape http://example.com/x/announce        -&gt; http://example.com/x/scrape http://example.com/announce.php      -&gt; http://example.com/scrape.php http://example.com/a                 -&gt; (不支持刮) http://example.com/announce?x=2%0644 -&gt; http://example.com/scrape?x=2%0644 http://example.com/announce?x=2/4    -&gt; (不支持刮) http://example.com/x%064announce     -&gt; (不支持刮)</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特别注意：结束引语没有完成。此标准是由</w:t>
      </w:r>
      <w:r w:rsidRPr="00FD27D0">
        <w:rPr>
          <w:rFonts w:ascii="Verdana" w:eastAsia="宋体" w:hAnsi="Verdana" w:cs="宋体"/>
          <w:kern w:val="0"/>
          <w:sz w:val="18"/>
          <w:szCs w:val="18"/>
          <w:lang/>
        </w:rPr>
        <w:t xml:space="preserve"> Bram </w:t>
      </w:r>
      <w:r w:rsidRPr="00FD27D0">
        <w:rPr>
          <w:rFonts w:ascii="Verdana" w:eastAsia="宋体" w:hAnsi="Verdana" w:cs="宋体"/>
          <w:kern w:val="0"/>
          <w:sz w:val="18"/>
          <w:szCs w:val="18"/>
          <w:lang/>
        </w:rPr>
        <w:t>在</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开发列表文件中说明的。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刮</w:t>
      </w:r>
      <w:r w:rsidRPr="00FD27D0">
        <w:rPr>
          <w:rFonts w:ascii="Verdana" w:eastAsia="宋体" w:hAnsi="Verdana" w:cs="宋体"/>
          <w:kern w:val="0"/>
          <w:sz w:val="18"/>
          <w:szCs w:val="18"/>
          <w:lang/>
        </w:rPr>
        <w:t xml:space="preserve"> URL </w:t>
      </w:r>
      <w:r w:rsidRPr="00FD27D0">
        <w:rPr>
          <w:rFonts w:ascii="Verdana" w:eastAsia="宋体" w:hAnsi="Verdana" w:cs="宋体"/>
          <w:kern w:val="0"/>
          <w:sz w:val="18"/>
          <w:szCs w:val="18"/>
          <w:lang/>
        </w:rPr>
        <w:t>可以作为可选参数</w:t>
      </w:r>
      <w:r w:rsidRPr="00FD27D0">
        <w:rPr>
          <w:rFonts w:ascii="Verdana" w:eastAsia="宋体" w:hAnsi="Verdana" w:cs="宋体"/>
          <w:kern w:val="0"/>
          <w:sz w:val="18"/>
          <w:szCs w:val="18"/>
          <w:lang/>
        </w:rPr>
        <w:t>“info_hash”</w:t>
      </w:r>
      <w:r w:rsidRPr="00FD27D0">
        <w:rPr>
          <w:rFonts w:ascii="Verdana" w:eastAsia="宋体" w:hAnsi="Verdana" w:cs="宋体"/>
          <w:kern w:val="0"/>
          <w:sz w:val="18"/>
          <w:szCs w:val="18"/>
          <w:lang/>
        </w:rPr>
        <w:t>的一个补充，是一个</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字节的值。这限制了服务器向特殊种子汇报。另外，服务器正在处理的所有种子的统计也被发回。为了降低服务器的负载和带宽，有人强烈建议软件作者尽可能使用</w:t>
      </w:r>
      <w:r w:rsidRPr="00FD27D0">
        <w:rPr>
          <w:rFonts w:ascii="Verdana" w:eastAsia="宋体" w:hAnsi="Verdana" w:cs="宋体"/>
          <w:kern w:val="0"/>
          <w:sz w:val="18"/>
          <w:szCs w:val="18"/>
          <w:lang/>
        </w:rPr>
        <w:t>“info_hash”</w:t>
      </w:r>
      <w:r w:rsidRPr="00FD27D0">
        <w:rPr>
          <w:rFonts w:ascii="Verdana" w:eastAsia="宋体" w:hAnsi="Verdana" w:cs="宋体"/>
          <w:kern w:val="0"/>
          <w:sz w:val="18"/>
          <w:szCs w:val="18"/>
          <w:lang/>
        </w:rPr>
        <w:t>参数。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HTTP GET </w:t>
      </w:r>
      <w:r w:rsidRPr="00FD27D0">
        <w:rPr>
          <w:rFonts w:ascii="Verdana" w:eastAsia="宋体" w:hAnsi="Verdana" w:cs="宋体"/>
          <w:kern w:val="0"/>
          <w:sz w:val="18"/>
          <w:szCs w:val="18"/>
          <w:lang/>
        </w:rPr>
        <w:t>方法的响应是一个由编码字典组成的</w:t>
      </w:r>
      <w:r w:rsidRPr="00FD27D0">
        <w:rPr>
          <w:rFonts w:ascii="Verdana" w:eastAsia="宋体" w:hAnsi="Verdana" w:cs="宋体"/>
          <w:kern w:val="0"/>
          <w:sz w:val="18"/>
          <w:szCs w:val="18"/>
          <w:lang/>
        </w:rPr>
        <w:t>“text/plain”</w:t>
      </w:r>
      <w:r w:rsidRPr="00FD27D0">
        <w:rPr>
          <w:rFonts w:ascii="Verdana" w:eastAsia="宋体" w:hAnsi="Verdana" w:cs="宋体"/>
          <w:kern w:val="0"/>
          <w:sz w:val="18"/>
          <w:szCs w:val="18"/>
          <w:lang/>
        </w:rPr>
        <w:t>文档，包括以下关键字：</w:t>
      </w:r>
    </w:p>
    <w:p w:rsidR="00FD27D0" w:rsidRPr="00FD27D0" w:rsidRDefault="00FD27D0" w:rsidP="00FD27D0">
      <w:pPr>
        <w:widowControl/>
        <w:numPr>
          <w:ilvl w:val="0"/>
          <w:numId w:val="37"/>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文件</w:t>
      </w:r>
      <w:r w:rsidRPr="00FD27D0">
        <w:rPr>
          <w:rFonts w:ascii="Verdana" w:eastAsia="宋体" w:hAnsi="Verdana" w:cs="宋体"/>
          <w:kern w:val="0"/>
          <w:sz w:val="18"/>
          <w:szCs w:val="18"/>
          <w:lang/>
        </w:rPr>
        <w:t>：每个</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都包含一对关键字的字典，内容是统计数据。如果添加了有效的</w:t>
      </w:r>
      <w:r w:rsidRPr="00FD27D0">
        <w:rPr>
          <w:rFonts w:ascii="Verdana" w:eastAsia="宋体" w:hAnsi="Verdana" w:cs="宋体"/>
          <w:kern w:val="0"/>
          <w:sz w:val="18"/>
          <w:szCs w:val="18"/>
          <w:lang/>
        </w:rPr>
        <w:t>“info_hash”</w:t>
      </w:r>
      <w:r w:rsidRPr="00FD27D0">
        <w:rPr>
          <w:rFonts w:ascii="Verdana" w:eastAsia="宋体" w:hAnsi="Verdana" w:cs="宋体"/>
          <w:kern w:val="0"/>
          <w:sz w:val="18"/>
          <w:szCs w:val="18"/>
          <w:lang/>
        </w:rPr>
        <w:t>，此字典将包含单个关键字。每个关键字由一个</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字节的</w:t>
      </w:r>
      <w:r w:rsidRPr="00FD27D0">
        <w:rPr>
          <w:rFonts w:ascii="Verdana" w:eastAsia="宋体" w:hAnsi="Verdana" w:cs="宋体"/>
          <w:kern w:val="0"/>
          <w:sz w:val="18"/>
          <w:szCs w:val="18"/>
          <w:lang/>
        </w:rPr>
        <w:t xml:space="preserve"> info_hash </w:t>
      </w:r>
      <w:r w:rsidRPr="00FD27D0">
        <w:rPr>
          <w:rFonts w:ascii="Verdana" w:eastAsia="宋体" w:hAnsi="Verdana" w:cs="宋体"/>
          <w:kern w:val="0"/>
          <w:sz w:val="18"/>
          <w:szCs w:val="18"/>
          <w:lang/>
        </w:rPr>
        <w:t>值组成。该关键字的值是另一个包含下列名称的嵌套字典：</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8"/>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3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已完成</w:t>
      </w:r>
      <w:r w:rsidRPr="00FD27D0">
        <w:rPr>
          <w:rFonts w:ascii="Verdana" w:eastAsia="宋体" w:hAnsi="Verdana" w:cs="宋体"/>
          <w:kern w:val="0"/>
          <w:sz w:val="18"/>
          <w:szCs w:val="18"/>
          <w:lang/>
        </w:rPr>
        <w:t>：拥有整个文件的用户数目，即做种者（整数）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39"/>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3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已下载</w:t>
      </w:r>
      <w:r w:rsidRPr="00FD27D0">
        <w:rPr>
          <w:rFonts w:ascii="Verdana" w:eastAsia="宋体" w:hAnsi="Verdana" w:cs="宋体"/>
          <w:kern w:val="0"/>
          <w:sz w:val="18"/>
          <w:szCs w:val="18"/>
          <w:lang/>
        </w:rPr>
        <w:t>：服务器注册编号完成的总数（</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事件＝完成</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，即客户端完成下载</w:t>
      </w:r>
      <w:r w:rsidRPr="00FD27D0">
        <w:rPr>
          <w:rFonts w:ascii="Verdana" w:eastAsia="宋体" w:hAnsi="Verdana" w:cs="宋体"/>
          <w:kern w:val="0"/>
          <w:sz w:val="18"/>
          <w:szCs w:val="18"/>
          <w:lang/>
        </w:rPr>
        <w:t xml:space="preserve"> torrent</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40"/>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40"/>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未完成</w:t>
      </w:r>
      <w:r w:rsidRPr="00FD27D0">
        <w:rPr>
          <w:rFonts w:ascii="Verdana" w:eastAsia="宋体" w:hAnsi="Verdana" w:cs="宋体"/>
          <w:kern w:val="0"/>
          <w:sz w:val="18"/>
          <w:szCs w:val="18"/>
          <w:lang/>
        </w:rPr>
        <w:t>：非做种者用户的数目，也叫</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吸血者</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（整数）</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41"/>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41"/>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名称</w:t>
      </w:r>
      <w:r w:rsidRPr="00FD27D0">
        <w:rPr>
          <w:rFonts w:ascii="Verdana" w:eastAsia="宋体" w:hAnsi="Verdana" w:cs="宋体"/>
          <w:kern w:val="0"/>
          <w:sz w:val="18"/>
          <w:szCs w:val="18"/>
          <w:lang/>
        </w:rPr>
        <w:t>：（可选）</w:t>
      </w:r>
      <w:r w:rsidRPr="00FD27D0">
        <w:rPr>
          <w:rFonts w:ascii="Verdana" w:eastAsia="宋体" w:hAnsi="Verdana" w:cs="宋体"/>
          <w:kern w:val="0"/>
          <w:sz w:val="18"/>
          <w:szCs w:val="18"/>
          <w:lang/>
        </w:rPr>
        <w:t xml:space="preserve">torrent </w:t>
      </w:r>
      <w:r w:rsidRPr="00FD27D0">
        <w:rPr>
          <w:rFonts w:ascii="Verdana" w:eastAsia="宋体" w:hAnsi="Verdana" w:cs="宋体"/>
          <w:kern w:val="0"/>
          <w:sz w:val="18"/>
          <w:szCs w:val="18"/>
          <w:lang/>
        </w:rPr>
        <w:t>的内部名称，由</w:t>
      </w:r>
      <w:r w:rsidRPr="00FD27D0">
        <w:rPr>
          <w:rFonts w:ascii="Verdana" w:eastAsia="宋体" w:hAnsi="Verdana" w:cs="宋体"/>
          <w:kern w:val="0"/>
          <w:sz w:val="18"/>
          <w:szCs w:val="18"/>
          <w:lang/>
        </w:rPr>
        <w:t xml:space="preserve"> torrent </w:t>
      </w:r>
      <w:r w:rsidRPr="00FD27D0">
        <w:rPr>
          <w:rFonts w:ascii="Verdana" w:eastAsia="宋体" w:hAnsi="Verdana" w:cs="宋体"/>
          <w:kern w:val="0"/>
          <w:sz w:val="18"/>
          <w:szCs w:val="18"/>
          <w:lang/>
        </w:rPr>
        <w:t>文件中信息字段指定</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注意此响应有三层字典嵌套。例如：</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d5:</w:t>
      </w:r>
      <w:r w:rsidRPr="00FD27D0">
        <w:rPr>
          <w:rFonts w:ascii="Verdana" w:eastAsia="宋体" w:hAnsi="Verdana" w:cs="宋体"/>
          <w:i/>
          <w:iCs/>
          <w:kern w:val="0"/>
          <w:sz w:val="18"/>
          <w:szCs w:val="18"/>
          <w:lang/>
        </w:rPr>
        <w:t>files</w:t>
      </w:r>
      <w:r w:rsidRPr="00FD27D0">
        <w:rPr>
          <w:rFonts w:ascii="Verdana" w:eastAsia="宋体" w:hAnsi="Verdana" w:cs="宋体"/>
          <w:kern w:val="0"/>
          <w:sz w:val="18"/>
          <w:szCs w:val="18"/>
          <w:lang/>
        </w:rPr>
        <w:t>d20:....................d8:</w:t>
      </w:r>
      <w:r w:rsidRPr="00FD27D0">
        <w:rPr>
          <w:rFonts w:ascii="Verdana" w:eastAsia="宋体" w:hAnsi="Verdana" w:cs="宋体"/>
          <w:i/>
          <w:iCs/>
          <w:kern w:val="0"/>
          <w:sz w:val="18"/>
          <w:szCs w:val="18"/>
          <w:lang/>
        </w:rPr>
        <w:t>complete</w:t>
      </w:r>
      <w:r w:rsidRPr="00FD27D0">
        <w:rPr>
          <w:rFonts w:ascii="Verdana" w:eastAsia="宋体" w:hAnsi="Verdana" w:cs="宋体"/>
          <w:kern w:val="0"/>
          <w:sz w:val="18"/>
          <w:szCs w:val="18"/>
          <w:lang/>
        </w:rPr>
        <w:t>i5e10:</w:t>
      </w:r>
      <w:r w:rsidRPr="00FD27D0">
        <w:rPr>
          <w:rFonts w:ascii="Verdana" w:eastAsia="宋体" w:hAnsi="Verdana" w:cs="宋体"/>
          <w:i/>
          <w:iCs/>
          <w:kern w:val="0"/>
          <w:sz w:val="18"/>
          <w:szCs w:val="18"/>
          <w:lang/>
        </w:rPr>
        <w:t>downloaded</w:t>
      </w:r>
      <w:r w:rsidRPr="00FD27D0">
        <w:rPr>
          <w:rFonts w:ascii="Verdana" w:eastAsia="宋体" w:hAnsi="Verdana" w:cs="宋体"/>
          <w:kern w:val="0"/>
          <w:sz w:val="18"/>
          <w:szCs w:val="18"/>
          <w:lang/>
        </w:rPr>
        <w:t>i50e10:</w:t>
      </w:r>
      <w:r w:rsidRPr="00FD27D0">
        <w:rPr>
          <w:rFonts w:ascii="Verdana" w:eastAsia="宋体" w:hAnsi="Verdana" w:cs="宋体"/>
          <w:i/>
          <w:iCs/>
          <w:kern w:val="0"/>
          <w:sz w:val="18"/>
          <w:szCs w:val="18"/>
          <w:lang/>
        </w:rPr>
        <w:t>incomplete</w:t>
      </w:r>
      <w:r w:rsidRPr="00FD27D0">
        <w:rPr>
          <w:rFonts w:ascii="Verdana" w:eastAsia="宋体" w:hAnsi="Verdana" w:cs="宋体"/>
          <w:kern w:val="0"/>
          <w:sz w:val="18"/>
          <w:szCs w:val="18"/>
          <w:lang/>
        </w:rPr>
        <w:t>i10eeee</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其中</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是</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字节的</w:t>
      </w:r>
      <w:r w:rsidRPr="00FD27D0">
        <w:rPr>
          <w:rFonts w:ascii="Verdana" w:eastAsia="宋体" w:hAnsi="Verdana" w:cs="宋体"/>
          <w:kern w:val="0"/>
          <w:sz w:val="18"/>
          <w:szCs w:val="18"/>
          <w:lang/>
        </w:rPr>
        <w:t xml:space="preserve"> info_hash</w:t>
      </w:r>
      <w:r w:rsidRPr="00FD27D0">
        <w:rPr>
          <w:rFonts w:ascii="Verdana" w:eastAsia="宋体" w:hAnsi="Verdana" w:cs="宋体"/>
          <w:kern w:val="0"/>
          <w:sz w:val="18"/>
          <w:szCs w:val="18"/>
          <w:lang/>
        </w:rPr>
        <w:t>，以上表明有</w:t>
      </w:r>
      <w:r w:rsidRPr="00FD27D0">
        <w:rPr>
          <w:rFonts w:ascii="Verdana" w:eastAsia="宋体" w:hAnsi="Verdana" w:cs="宋体"/>
          <w:kern w:val="0"/>
          <w:sz w:val="18"/>
          <w:szCs w:val="18"/>
          <w:lang/>
        </w:rPr>
        <w:t xml:space="preserve"> 5 </w:t>
      </w:r>
      <w:r w:rsidRPr="00FD27D0">
        <w:rPr>
          <w:rFonts w:ascii="Verdana" w:eastAsia="宋体" w:hAnsi="Verdana" w:cs="宋体"/>
          <w:kern w:val="0"/>
          <w:sz w:val="18"/>
          <w:szCs w:val="18"/>
          <w:lang/>
        </w:rPr>
        <w:t>个做种者，</w:t>
      </w:r>
      <w:r w:rsidRPr="00FD27D0">
        <w:rPr>
          <w:rFonts w:ascii="Verdana" w:eastAsia="宋体" w:hAnsi="Verdana" w:cs="宋体"/>
          <w:kern w:val="0"/>
          <w:sz w:val="18"/>
          <w:szCs w:val="18"/>
          <w:lang/>
        </w:rPr>
        <w:t xml:space="preserve">10 </w:t>
      </w:r>
      <w:r w:rsidRPr="00FD27D0">
        <w:rPr>
          <w:rFonts w:ascii="Verdana" w:eastAsia="宋体" w:hAnsi="Verdana" w:cs="宋体"/>
          <w:kern w:val="0"/>
          <w:sz w:val="18"/>
          <w:szCs w:val="18"/>
          <w:lang/>
        </w:rPr>
        <w:t>个吸血者和</w:t>
      </w:r>
      <w:r w:rsidRPr="00FD27D0">
        <w:rPr>
          <w:rFonts w:ascii="Verdana" w:eastAsia="宋体" w:hAnsi="Verdana" w:cs="宋体"/>
          <w:kern w:val="0"/>
          <w:sz w:val="18"/>
          <w:szCs w:val="18"/>
          <w:lang/>
        </w:rPr>
        <w:t xml:space="preserve"> 50 </w:t>
      </w:r>
      <w:r w:rsidRPr="00FD27D0">
        <w:rPr>
          <w:rFonts w:ascii="Verdana" w:eastAsia="宋体" w:hAnsi="Verdana" w:cs="宋体"/>
          <w:kern w:val="0"/>
          <w:sz w:val="18"/>
          <w:szCs w:val="18"/>
          <w:lang/>
        </w:rPr>
        <w:t>个完成下载的用户。</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用户线路协议（</w:t>
      </w:r>
      <w:r w:rsidRPr="00FD27D0">
        <w:rPr>
          <w:rFonts w:ascii="Verdana" w:eastAsia="宋体" w:hAnsi="Verdana" w:cs="宋体"/>
          <w:b/>
          <w:bCs/>
          <w:kern w:val="0"/>
          <w:sz w:val="36"/>
          <w:szCs w:val="36"/>
          <w:lang/>
        </w:rPr>
        <w:t>TCP</w:t>
      </w:r>
      <w:r w:rsidRPr="00FD27D0">
        <w:rPr>
          <w:rFonts w:ascii="Verdana" w:eastAsia="宋体" w:hAnsi="Verdana" w:cs="宋体"/>
          <w:b/>
          <w:bCs/>
          <w:kern w:val="0"/>
          <w:sz w:val="36"/>
          <w:szCs w:val="36"/>
          <w:lang/>
        </w:rPr>
        <w:t>）</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概述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用户线路协议使元信息文件中片断的交换变得更容易。</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注意原始规范在描述用户协议时也使用术语</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片断</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，但与元信息文件中的术语</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片断</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不同。由于该原因，术语</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块</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将在本规范中用来描述用户之间通过线路交换的数据。</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客户端必须为每个远程用户的连接保持状态信息：</w:t>
      </w:r>
    </w:p>
    <w:p w:rsidR="00FD27D0" w:rsidRPr="00FD27D0" w:rsidRDefault="00FD27D0" w:rsidP="00FD27D0">
      <w:pPr>
        <w:widowControl/>
        <w:numPr>
          <w:ilvl w:val="0"/>
          <w:numId w:val="4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被阻塞</w:t>
      </w:r>
      <w:r w:rsidRPr="00FD27D0">
        <w:rPr>
          <w:rFonts w:ascii="Verdana" w:eastAsia="宋体" w:hAnsi="Verdana" w:cs="宋体"/>
          <w:kern w:val="0"/>
          <w:sz w:val="18"/>
          <w:szCs w:val="18"/>
          <w:lang/>
        </w:rPr>
        <w:t>：远程用户是否阻塞此客户端。当用户阻塞客户端时，不会响应任何请求。客户端不应尝试发送请求块，所有未响应的请求会被远程用户丢弃。</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43"/>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感兴趣</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 </w:t>
      </w:r>
      <w:r w:rsidRPr="00FD27D0">
        <w:rPr>
          <w:rFonts w:ascii="Verdana" w:eastAsia="宋体" w:hAnsi="Verdana" w:cs="宋体"/>
          <w:kern w:val="0"/>
          <w:sz w:val="18"/>
          <w:szCs w:val="18"/>
          <w:lang/>
        </w:rPr>
        <w:t>远程用户是否对此客户端感兴趣。当客户端未阻塞时，远程用户将开始发送请求块。</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注意这也意味着客户端需要记住自己是否对远程用户感兴趣和阻塞它。因此，真正的列表看起来像这样：</w:t>
      </w:r>
    </w:p>
    <w:p w:rsidR="00FD27D0" w:rsidRPr="00FD27D0" w:rsidRDefault="00FD27D0" w:rsidP="00FD27D0">
      <w:pPr>
        <w:widowControl/>
        <w:numPr>
          <w:ilvl w:val="0"/>
          <w:numId w:val="44"/>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am_choking</w:t>
      </w:r>
      <w:r w:rsidRPr="00FD27D0">
        <w:rPr>
          <w:rFonts w:ascii="Verdana" w:eastAsia="宋体" w:hAnsi="Verdana" w:cs="宋体"/>
          <w:kern w:val="0"/>
          <w:sz w:val="18"/>
          <w:szCs w:val="18"/>
          <w:lang/>
        </w:rPr>
        <w:t>：此客户端阻塞远程用户</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45"/>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am_interseted</w:t>
      </w:r>
      <w:r w:rsidRPr="00FD27D0">
        <w:rPr>
          <w:rFonts w:ascii="Verdana" w:eastAsia="宋体" w:hAnsi="Verdana" w:cs="宋体"/>
          <w:kern w:val="0"/>
          <w:sz w:val="18"/>
          <w:szCs w:val="18"/>
          <w:lang/>
        </w:rPr>
        <w:t>：此客户端对远程用户感兴趣</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46"/>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peer_chokong</w:t>
      </w:r>
      <w:r w:rsidRPr="00FD27D0">
        <w:rPr>
          <w:rFonts w:ascii="Verdana" w:eastAsia="宋体" w:hAnsi="Verdana" w:cs="宋体"/>
          <w:kern w:val="0"/>
          <w:sz w:val="18"/>
          <w:szCs w:val="18"/>
          <w:lang/>
        </w:rPr>
        <w:t>：远程用户阻塞此客户端</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47"/>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peer_interested</w:t>
      </w:r>
      <w:r w:rsidRPr="00FD27D0">
        <w:rPr>
          <w:rFonts w:ascii="Verdana" w:eastAsia="宋体" w:hAnsi="Verdana" w:cs="宋体"/>
          <w:kern w:val="0"/>
          <w:sz w:val="18"/>
          <w:szCs w:val="18"/>
          <w:lang/>
        </w:rPr>
        <w:t>：远程用户对此客户端感兴趣</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客户端的连接以</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被阻塞</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和</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不感兴趣</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开始。也就是：</w:t>
      </w:r>
    </w:p>
    <w:p w:rsidR="00FD27D0" w:rsidRPr="00FD27D0" w:rsidRDefault="00FD27D0" w:rsidP="00FD27D0">
      <w:pPr>
        <w:widowControl/>
        <w:numPr>
          <w:ilvl w:val="0"/>
          <w:numId w:val="4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am_choking</w:t>
      </w:r>
      <w:r w:rsidRPr="00FD27D0">
        <w:rPr>
          <w:rFonts w:ascii="Verdana" w:eastAsia="宋体" w:hAnsi="Verdana" w:cs="宋体"/>
          <w:kern w:val="0"/>
          <w:sz w:val="18"/>
          <w:szCs w:val="18"/>
          <w:lang/>
        </w:rPr>
        <w:t xml:space="preserve"> = 1 </w:t>
      </w:r>
    </w:p>
    <w:p w:rsidR="00FD27D0" w:rsidRPr="00FD27D0" w:rsidRDefault="00FD27D0" w:rsidP="00FD27D0">
      <w:pPr>
        <w:widowControl/>
        <w:numPr>
          <w:ilvl w:val="0"/>
          <w:numId w:val="4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am_interested</w:t>
      </w:r>
      <w:r w:rsidRPr="00FD27D0">
        <w:rPr>
          <w:rFonts w:ascii="Verdana" w:eastAsia="宋体" w:hAnsi="Verdana" w:cs="宋体"/>
          <w:kern w:val="0"/>
          <w:sz w:val="18"/>
          <w:szCs w:val="18"/>
          <w:lang/>
        </w:rPr>
        <w:t xml:space="preserve"> = 0 </w:t>
      </w:r>
    </w:p>
    <w:p w:rsidR="00FD27D0" w:rsidRPr="00FD27D0" w:rsidRDefault="00FD27D0" w:rsidP="00FD27D0">
      <w:pPr>
        <w:widowControl/>
        <w:numPr>
          <w:ilvl w:val="0"/>
          <w:numId w:val="50"/>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lastRenderedPageBreak/>
        <w:t>peer_choking</w:t>
      </w:r>
      <w:r w:rsidRPr="00FD27D0">
        <w:rPr>
          <w:rFonts w:ascii="Verdana" w:eastAsia="宋体" w:hAnsi="Verdana" w:cs="宋体"/>
          <w:kern w:val="0"/>
          <w:sz w:val="18"/>
          <w:szCs w:val="18"/>
          <w:lang/>
        </w:rPr>
        <w:t xml:space="preserve"> = 1 </w:t>
      </w:r>
    </w:p>
    <w:p w:rsidR="00FD27D0" w:rsidRPr="00FD27D0" w:rsidRDefault="00FD27D0" w:rsidP="00FD27D0">
      <w:pPr>
        <w:widowControl/>
        <w:numPr>
          <w:ilvl w:val="0"/>
          <w:numId w:val="51"/>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peer_interested</w:t>
      </w:r>
      <w:r w:rsidRPr="00FD27D0">
        <w:rPr>
          <w:rFonts w:ascii="Verdana" w:eastAsia="宋体" w:hAnsi="Verdana" w:cs="宋体"/>
          <w:kern w:val="0"/>
          <w:sz w:val="18"/>
          <w:szCs w:val="18"/>
          <w:lang/>
        </w:rPr>
        <w:t xml:space="preserve"> = 0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当客户端对远程用户感兴趣并且远程用户未阻塞该客户端时，客户端开始下载块。当客户端没有阻塞远程用户并且远程用户对该客户端感兴趣时，客户端开始上传块。</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客户端保持通知远程用户自己是否对它们感兴趣，这是很重要的。与每个远程用户连接的状态信息应保持最新，直到该客户端被阻塞。这允许远程用户知道当自己未阻塞时，客户端是否会开始下载；反之亦然。</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数据类型</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如果不特别指定，在用户线路协议中的所有整数都会编码成</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字节</w:t>
      </w:r>
      <w:r w:rsidRPr="00FD27D0">
        <w:rPr>
          <w:rFonts w:ascii="Verdana" w:eastAsia="宋体" w:hAnsi="Verdana" w:cs="宋体"/>
          <w:kern w:val="0"/>
          <w:sz w:val="18"/>
          <w:szCs w:val="18"/>
          <w:lang/>
        </w:rPr>
        <w:t xml:space="preserve"> big endian </w:t>
      </w:r>
      <w:r w:rsidRPr="00FD27D0">
        <w:rPr>
          <w:rFonts w:ascii="Verdana" w:eastAsia="宋体" w:hAnsi="Verdana" w:cs="宋体"/>
          <w:kern w:val="0"/>
          <w:sz w:val="18"/>
          <w:szCs w:val="18"/>
          <w:lang/>
        </w:rPr>
        <w:t>值。这包括所有消息中的长前缀，它在握手之后。</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消息流</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用户线路协议包括初始握手。之后，用户通过长前缀消息的交换来进行通信。长前缀是上述的一个整数。</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握手</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握手是必需的消息，它一定是由客户端发送的第一条消息。</w:t>
      </w:r>
    </w:p>
    <w:p w:rsidR="00FD27D0" w:rsidRPr="00FD27D0" w:rsidRDefault="00FD27D0" w:rsidP="00FD27D0">
      <w:pPr>
        <w:widowControl/>
        <w:numPr>
          <w:ilvl w:val="0"/>
          <w:numId w:val="52"/>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握手</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&lt;pstrlen&gt;&lt;pstr&gt;&lt;reserved&gt;&lt;info_hash&gt;&lt;peer_id&gt; </w:t>
      </w:r>
    </w:p>
    <w:p w:rsidR="00FD27D0" w:rsidRPr="00FD27D0" w:rsidRDefault="00FD27D0" w:rsidP="00FD27D0">
      <w:pPr>
        <w:widowControl/>
        <w:numPr>
          <w:ilvl w:val="0"/>
          <w:numId w:val="53"/>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53"/>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pstrlen</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&lt;pstr&gt;</w:t>
      </w:r>
      <w:r w:rsidRPr="00FD27D0">
        <w:rPr>
          <w:rFonts w:ascii="Verdana" w:eastAsia="宋体" w:hAnsi="Verdana" w:cs="宋体"/>
          <w:kern w:val="0"/>
          <w:sz w:val="18"/>
          <w:szCs w:val="18"/>
          <w:lang/>
        </w:rPr>
        <w:t>串的长度，作为单个原始字节</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54"/>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54"/>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pstr</w:t>
      </w:r>
      <w:r w:rsidRPr="00FD27D0">
        <w:rPr>
          <w:rFonts w:ascii="Verdana" w:eastAsia="宋体" w:hAnsi="Verdana" w:cs="宋体"/>
          <w:kern w:val="0"/>
          <w:sz w:val="18"/>
          <w:szCs w:val="18"/>
          <w:lang/>
        </w:rPr>
        <w:t>：协议的串标识符</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55"/>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55"/>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reserved</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8 </w:t>
      </w:r>
      <w:r w:rsidRPr="00FD27D0">
        <w:rPr>
          <w:rFonts w:ascii="Verdana" w:eastAsia="宋体" w:hAnsi="Verdana" w:cs="宋体"/>
          <w:kern w:val="0"/>
          <w:sz w:val="18"/>
          <w:szCs w:val="18"/>
          <w:lang/>
        </w:rPr>
        <w:t>个保留字节。当前的执行使用全〇。字节中的每位可以用来改变协议的行为。一封</w:t>
      </w:r>
      <w:r w:rsidRPr="00FD27D0">
        <w:rPr>
          <w:rFonts w:ascii="Verdana" w:eastAsia="宋体" w:hAnsi="Verdana" w:cs="宋体"/>
          <w:kern w:val="0"/>
          <w:sz w:val="18"/>
          <w:szCs w:val="18"/>
          <w:lang/>
        </w:rPr>
        <w:t xml:space="preserve"> Bram </w:t>
      </w:r>
      <w:r w:rsidRPr="00FD27D0">
        <w:rPr>
          <w:rFonts w:ascii="Verdana" w:eastAsia="宋体" w:hAnsi="Verdana" w:cs="宋体"/>
          <w:kern w:val="0"/>
          <w:sz w:val="18"/>
          <w:szCs w:val="18"/>
          <w:lang/>
        </w:rPr>
        <w:t>的电子邮件建议首先使用末位，以使首位可用来改变末位的含义。</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56"/>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56"/>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info_hash</w:t>
      </w:r>
      <w:r w:rsidRPr="00FD27D0">
        <w:rPr>
          <w:rFonts w:ascii="Verdana" w:eastAsia="宋体" w:hAnsi="Verdana" w:cs="宋体"/>
          <w:kern w:val="0"/>
          <w:sz w:val="18"/>
          <w:szCs w:val="18"/>
          <w:lang/>
        </w:rPr>
        <w:t>：元信息文件信息关键字的</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字节</w:t>
      </w:r>
      <w:r w:rsidRPr="00FD27D0">
        <w:rPr>
          <w:rFonts w:ascii="Verdana" w:eastAsia="宋体" w:hAnsi="Verdana" w:cs="宋体"/>
          <w:kern w:val="0"/>
          <w:sz w:val="18"/>
          <w:szCs w:val="18"/>
          <w:lang/>
        </w:rPr>
        <w:t xml:space="preserve"> SHA-1 </w:t>
      </w:r>
      <w:r w:rsidRPr="00FD27D0">
        <w:rPr>
          <w:rFonts w:ascii="Verdana" w:eastAsia="宋体" w:hAnsi="Verdana" w:cs="宋体"/>
          <w:kern w:val="0"/>
          <w:sz w:val="18"/>
          <w:szCs w:val="18"/>
          <w:lang/>
        </w:rPr>
        <w:t>散列值。这与服务器请求中发送的</w:t>
      </w:r>
      <w:r w:rsidRPr="00FD27D0">
        <w:rPr>
          <w:rFonts w:ascii="Verdana" w:eastAsia="宋体" w:hAnsi="Verdana" w:cs="宋体"/>
          <w:kern w:val="0"/>
          <w:sz w:val="18"/>
          <w:szCs w:val="18"/>
          <w:lang/>
        </w:rPr>
        <w:t xml:space="preserve"> info_hash </w:t>
      </w:r>
      <w:r w:rsidRPr="00FD27D0">
        <w:rPr>
          <w:rFonts w:ascii="Verdana" w:eastAsia="宋体" w:hAnsi="Verdana" w:cs="宋体"/>
          <w:kern w:val="0"/>
          <w:sz w:val="18"/>
          <w:szCs w:val="18"/>
          <w:lang/>
        </w:rPr>
        <w:t>意义相同。</w:t>
      </w:r>
      <w:r w:rsidRPr="00FD27D0">
        <w:rPr>
          <w:rFonts w:ascii="Verdana" w:eastAsia="宋体" w:hAnsi="Verdana" w:cs="宋体"/>
          <w:kern w:val="0"/>
          <w:sz w:val="18"/>
          <w:szCs w:val="18"/>
          <w:lang/>
        </w:rPr>
        <w:t xml:space="preserve"> </w:t>
      </w:r>
    </w:p>
    <w:p w:rsidR="00FD27D0" w:rsidRPr="00FD27D0" w:rsidRDefault="00FD27D0" w:rsidP="00FD27D0">
      <w:pPr>
        <w:widowControl/>
        <w:numPr>
          <w:ilvl w:val="0"/>
          <w:numId w:val="57"/>
        </w:numPr>
        <w:shd w:val="clear" w:color="auto" w:fill="FFFFFF"/>
        <w:ind w:left="300"/>
        <w:jc w:val="left"/>
        <w:rPr>
          <w:rFonts w:ascii="Verdana" w:eastAsia="宋体" w:hAnsi="Verdana" w:cs="宋体"/>
          <w:kern w:val="0"/>
          <w:sz w:val="18"/>
          <w:szCs w:val="18"/>
          <w:lang/>
        </w:rPr>
      </w:pPr>
    </w:p>
    <w:p w:rsidR="00FD27D0" w:rsidRPr="00FD27D0" w:rsidRDefault="00FD27D0" w:rsidP="00FD27D0">
      <w:pPr>
        <w:widowControl/>
        <w:numPr>
          <w:ilvl w:val="1"/>
          <w:numId w:val="57"/>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b/>
          <w:bCs/>
          <w:kern w:val="0"/>
          <w:sz w:val="18"/>
          <w:szCs w:val="18"/>
          <w:lang/>
        </w:rPr>
        <w:t>peer_id</w:t>
      </w:r>
      <w:r w:rsidRPr="00FD27D0">
        <w:rPr>
          <w:rFonts w:ascii="Verdana" w:eastAsia="宋体" w:hAnsi="Verdana" w:cs="宋体"/>
          <w:kern w:val="0"/>
          <w:sz w:val="18"/>
          <w:szCs w:val="18"/>
          <w:lang/>
        </w:rPr>
        <w:t>：每个客户端用来作为唯一标识的</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个字节的串。这与服务器请求中发送的</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意义相同。</w:t>
      </w:r>
      <w:r w:rsidRPr="00FD27D0">
        <w:rPr>
          <w:rFonts w:ascii="Verdana" w:eastAsia="宋体" w:hAnsi="Verdana" w:cs="宋体"/>
          <w:kern w:val="0"/>
          <w:sz w:val="18"/>
          <w:szCs w:val="18"/>
          <w:lang/>
        </w:rPr>
        <w:t xml:space="preserve">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在</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协议</w:t>
      </w:r>
      <w:r w:rsidRPr="00FD27D0">
        <w:rPr>
          <w:rFonts w:ascii="Verdana" w:eastAsia="宋体" w:hAnsi="Verdana" w:cs="宋体"/>
          <w:kern w:val="0"/>
          <w:sz w:val="18"/>
          <w:szCs w:val="18"/>
          <w:lang/>
        </w:rPr>
        <w:t xml:space="preserve"> v1.0 </w:t>
      </w:r>
      <w:r w:rsidRPr="00FD27D0">
        <w:rPr>
          <w:rFonts w:ascii="Verdana" w:eastAsia="宋体" w:hAnsi="Verdana" w:cs="宋体"/>
          <w:kern w:val="0"/>
          <w:sz w:val="18"/>
          <w:szCs w:val="18"/>
          <w:lang/>
        </w:rPr>
        <w:t>中：</w:t>
      </w:r>
      <w:r w:rsidRPr="00FD27D0">
        <w:rPr>
          <w:rFonts w:ascii="Verdana" w:eastAsia="宋体" w:hAnsi="Verdana" w:cs="宋体"/>
          <w:kern w:val="0"/>
          <w:sz w:val="18"/>
          <w:szCs w:val="18"/>
          <w:lang/>
        </w:rPr>
        <w:t>pstrlen=19</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pstr="BitTorrent protocol"</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连接的发起者应该立即发送彼此的握手信息。即使接收者能同时提供多个</w:t>
      </w:r>
      <w:r w:rsidRPr="00FD27D0">
        <w:rPr>
          <w:rFonts w:ascii="Verdana" w:eastAsia="宋体" w:hAnsi="Verdana" w:cs="宋体"/>
          <w:kern w:val="0"/>
          <w:sz w:val="18"/>
          <w:szCs w:val="18"/>
          <w:lang/>
        </w:rPr>
        <w:t xml:space="preserve"> torrent</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torrent </w:t>
      </w:r>
      <w:r w:rsidRPr="00FD27D0">
        <w:rPr>
          <w:rFonts w:ascii="Verdana" w:eastAsia="宋体" w:hAnsi="Verdana" w:cs="宋体"/>
          <w:kern w:val="0"/>
          <w:sz w:val="18"/>
          <w:szCs w:val="18"/>
          <w:lang/>
        </w:rPr>
        <w:t>通过自己的</w:t>
      </w:r>
      <w:r w:rsidRPr="00FD27D0">
        <w:rPr>
          <w:rFonts w:ascii="Verdana" w:eastAsia="宋体" w:hAnsi="Verdana" w:cs="宋体"/>
          <w:kern w:val="0"/>
          <w:sz w:val="18"/>
          <w:szCs w:val="18"/>
          <w:lang/>
        </w:rPr>
        <w:t xml:space="preserve"> info_hash </w:t>
      </w:r>
      <w:r w:rsidRPr="00FD27D0">
        <w:rPr>
          <w:rFonts w:ascii="Verdana" w:eastAsia="宋体" w:hAnsi="Verdana" w:cs="宋体"/>
          <w:kern w:val="0"/>
          <w:sz w:val="18"/>
          <w:szCs w:val="18"/>
          <w:lang/>
        </w:rPr>
        <w:t>来唯一标识），它也应等待发起者的握手信息。但是，接收者在看到握手的</w:t>
      </w:r>
      <w:r w:rsidRPr="00FD27D0">
        <w:rPr>
          <w:rFonts w:ascii="Verdana" w:eastAsia="宋体" w:hAnsi="Verdana" w:cs="宋体"/>
          <w:kern w:val="0"/>
          <w:sz w:val="18"/>
          <w:szCs w:val="18"/>
          <w:lang/>
        </w:rPr>
        <w:t xml:space="preserve"> info_hash </w:t>
      </w:r>
      <w:r w:rsidRPr="00FD27D0">
        <w:rPr>
          <w:rFonts w:ascii="Verdana" w:eastAsia="宋体" w:hAnsi="Verdana" w:cs="宋体"/>
          <w:kern w:val="0"/>
          <w:sz w:val="18"/>
          <w:szCs w:val="18"/>
          <w:lang/>
        </w:rPr>
        <w:t>部分后必须迅速回应。服务器的</w:t>
      </w:r>
      <w:r w:rsidRPr="00FD27D0">
        <w:rPr>
          <w:rFonts w:ascii="Verdana" w:eastAsia="宋体" w:hAnsi="Verdana" w:cs="宋体"/>
          <w:kern w:val="0"/>
          <w:sz w:val="18"/>
          <w:szCs w:val="18"/>
          <w:lang/>
        </w:rPr>
        <w:t xml:space="preserve"> NAT </w:t>
      </w:r>
      <w:r w:rsidRPr="00FD27D0">
        <w:rPr>
          <w:rFonts w:ascii="Verdana" w:eastAsia="宋体" w:hAnsi="Verdana" w:cs="宋体"/>
          <w:kern w:val="0"/>
          <w:sz w:val="18"/>
          <w:szCs w:val="18"/>
          <w:lang/>
        </w:rPr>
        <w:t>检查特性不会发送握手的</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字段。</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如果客户端收到一个当前不能处理的握手</w:t>
      </w:r>
      <w:r w:rsidRPr="00FD27D0">
        <w:rPr>
          <w:rFonts w:ascii="Verdana" w:eastAsia="宋体" w:hAnsi="Verdana" w:cs="宋体"/>
          <w:kern w:val="0"/>
          <w:sz w:val="18"/>
          <w:szCs w:val="18"/>
          <w:lang/>
        </w:rPr>
        <w:t xml:space="preserve"> info_hash</w:t>
      </w:r>
      <w:r w:rsidRPr="00FD27D0">
        <w:rPr>
          <w:rFonts w:ascii="Verdana" w:eastAsia="宋体" w:hAnsi="Verdana" w:cs="宋体"/>
          <w:kern w:val="0"/>
          <w:sz w:val="18"/>
          <w:szCs w:val="18"/>
          <w:lang/>
        </w:rPr>
        <w:t>，该客户端就会断开那个连接。</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lastRenderedPageBreak/>
        <w:t>如果连接的发起者收到一个握手信息，其中的</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与预期的不同，那么发起者就会断开该连接。注意发起者可能会收到来自服务器的远程用户信息，它包括远程用户注册的</w:t>
      </w:r>
      <w:r w:rsidRPr="00FD27D0">
        <w:rPr>
          <w:rFonts w:ascii="Verdana" w:eastAsia="宋体" w:hAnsi="Verdana" w:cs="宋体"/>
          <w:kern w:val="0"/>
          <w:sz w:val="18"/>
          <w:szCs w:val="18"/>
          <w:lang/>
        </w:rPr>
        <w:t xml:space="preserve"> peer_id</w:t>
      </w:r>
      <w:r w:rsidRPr="00FD27D0">
        <w:rPr>
          <w:rFonts w:ascii="Verdana" w:eastAsia="宋体" w:hAnsi="Verdana" w:cs="宋体"/>
          <w:kern w:val="0"/>
          <w:sz w:val="18"/>
          <w:szCs w:val="18"/>
          <w:lang/>
        </w:rPr>
        <w:t>。来自服务器的</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与握手信息中的应该相同。</w:t>
      </w:r>
    </w:p>
    <w:p w:rsidR="00FD27D0" w:rsidRPr="00FD27D0" w:rsidRDefault="00FD27D0" w:rsidP="00FD27D0">
      <w:pPr>
        <w:widowControl/>
        <w:shd w:val="clear" w:color="auto" w:fill="FFFFFF"/>
        <w:jc w:val="left"/>
        <w:outlineLvl w:val="3"/>
        <w:rPr>
          <w:rFonts w:ascii="Verdana" w:eastAsia="宋体" w:hAnsi="Verdana" w:cs="宋体"/>
          <w:b/>
          <w:bCs/>
          <w:kern w:val="0"/>
          <w:sz w:val="24"/>
          <w:szCs w:val="24"/>
          <w:lang/>
        </w:rPr>
      </w:pPr>
      <w:r w:rsidRPr="00FD27D0">
        <w:rPr>
          <w:rFonts w:ascii="Verdana" w:eastAsia="宋体" w:hAnsi="Verdana" w:cs="宋体"/>
          <w:b/>
          <w:bCs/>
          <w:kern w:val="0"/>
          <w:sz w:val="24"/>
          <w:szCs w:val="24"/>
          <w:lang/>
        </w:rPr>
        <w:t>peer_id</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主要有两种将客户端及其版本信息编码到</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的方法：</w:t>
      </w:r>
      <w:r w:rsidRPr="00FD27D0">
        <w:rPr>
          <w:rFonts w:ascii="Verdana" w:eastAsia="宋体" w:hAnsi="Verdana" w:cs="宋体"/>
          <w:kern w:val="0"/>
          <w:sz w:val="18"/>
          <w:szCs w:val="18"/>
          <w:lang/>
        </w:rPr>
        <w:t xml:space="preserve">Azureus </w:t>
      </w:r>
      <w:r w:rsidRPr="00FD27D0">
        <w:rPr>
          <w:rFonts w:ascii="Verdana" w:eastAsia="宋体" w:hAnsi="Verdana" w:cs="宋体"/>
          <w:kern w:val="0"/>
          <w:sz w:val="18"/>
          <w:szCs w:val="18"/>
          <w:lang/>
        </w:rPr>
        <w:t>型和</w:t>
      </w:r>
      <w:r w:rsidRPr="00FD27D0">
        <w:rPr>
          <w:rFonts w:ascii="Verdana" w:eastAsia="宋体" w:hAnsi="Verdana" w:cs="宋体"/>
          <w:kern w:val="0"/>
          <w:sz w:val="18"/>
          <w:szCs w:val="18"/>
          <w:lang/>
        </w:rPr>
        <w:t xml:space="preserve"> Shadow </w:t>
      </w:r>
      <w:r w:rsidRPr="00FD27D0">
        <w:rPr>
          <w:rFonts w:ascii="Verdana" w:eastAsia="宋体" w:hAnsi="Verdana" w:cs="宋体"/>
          <w:kern w:val="0"/>
          <w:sz w:val="18"/>
          <w:szCs w:val="18"/>
          <w:lang/>
        </w:rPr>
        <w:t>型。</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Azureus </w:t>
      </w:r>
      <w:r w:rsidRPr="00FD27D0">
        <w:rPr>
          <w:rFonts w:ascii="Verdana" w:eastAsia="宋体" w:hAnsi="Verdana" w:cs="宋体"/>
          <w:kern w:val="0"/>
          <w:sz w:val="18"/>
          <w:szCs w:val="18"/>
          <w:lang/>
        </w:rPr>
        <w:t>型使用如下编码：</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，一个客户端标识使用两个字符，版本号用</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个</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数字表示，</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紧跟在随机数字之后。</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例如：</w:t>
      </w:r>
      <w:r w:rsidRPr="00FD27D0">
        <w:rPr>
          <w:rFonts w:ascii="Verdana" w:eastAsia="宋体" w:hAnsi="Verdana" w:cs="宋体"/>
          <w:kern w:val="0"/>
          <w:sz w:val="18"/>
          <w:szCs w:val="18"/>
          <w:lang/>
        </w:rPr>
        <w:t>'-AZ2060-'...</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已知采用这种方法编码的客户端是：</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'AR' - Arctic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'AZ' - Azureus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'BB' - BitBuddy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'BC' - BitComet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'BS' - BTSlave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'BX' - Bittorrent X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'CD' - Enhanced CTorrent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'CT' - CTorrent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'LP' - Lphant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'LT' - libtorrent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'lt' - libTorrent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'MP' - MooPolice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'MT' - MoonlightTorrent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'QT' - Qt 4 Torrent example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'RT' - Retriever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'SB' - Swiftbit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'SS' - SwarmScope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'SZ' - Shareaza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'TN' - TorrentDotNET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'TR' - Transmission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'TS' - Torrentstorm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'UT' - µTorrent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'XT' - XanTorrent </w:t>
      </w:r>
    </w:p>
    <w:p w:rsidR="00FD27D0" w:rsidRPr="00FD27D0" w:rsidRDefault="00FD27D0" w:rsidP="00FD27D0">
      <w:pPr>
        <w:widowControl/>
        <w:numPr>
          <w:ilvl w:val="0"/>
          <w:numId w:val="58"/>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'ZT' - ZipTorrent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Shadow </w:t>
      </w:r>
      <w:r w:rsidRPr="00FD27D0">
        <w:rPr>
          <w:rFonts w:ascii="Verdana" w:eastAsia="宋体" w:hAnsi="Verdana" w:cs="宋体"/>
          <w:kern w:val="0"/>
          <w:sz w:val="18"/>
          <w:szCs w:val="18"/>
          <w:lang/>
        </w:rPr>
        <w:t>型采用如下编码：用</w:t>
      </w:r>
      <w:r w:rsidRPr="00FD27D0">
        <w:rPr>
          <w:rFonts w:ascii="Verdana" w:eastAsia="宋体" w:hAnsi="Verdana" w:cs="宋体"/>
          <w:kern w:val="0"/>
          <w:sz w:val="18"/>
          <w:szCs w:val="18"/>
          <w:lang/>
        </w:rPr>
        <w:t xml:space="preserve"> 1 </w:t>
      </w:r>
      <w:r w:rsidRPr="00FD27D0">
        <w:rPr>
          <w:rFonts w:ascii="Verdana" w:eastAsia="宋体" w:hAnsi="Verdana" w:cs="宋体"/>
          <w:kern w:val="0"/>
          <w:sz w:val="18"/>
          <w:szCs w:val="18"/>
          <w:lang/>
        </w:rPr>
        <w:t>个</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字母或数字标识客户端，</w:t>
      </w:r>
      <w:r w:rsidRPr="00FD27D0">
        <w:rPr>
          <w:rFonts w:ascii="Verdana" w:eastAsia="宋体" w:hAnsi="Verdana" w:cs="宋体"/>
          <w:kern w:val="0"/>
          <w:sz w:val="18"/>
          <w:szCs w:val="18"/>
          <w:lang/>
        </w:rPr>
        <w:t xml:space="preserve">3 </w:t>
      </w:r>
      <w:r w:rsidRPr="00FD27D0">
        <w:rPr>
          <w:rFonts w:ascii="Verdana" w:eastAsia="宋体" w:hAnsi="Verdana" w:cs="宋体"/>
          <w:kern w:val="0"/>
          <w:sz w:val="18"/>
          <w:szCs w:val="18"/>
          <w:lang/>
        </w:rPr>
        <w:t>个</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数字标识版本号，</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紧跟在随机数字之后。</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例如：</w:t>
      </w:r>
      <w:r w:rsidRPr="00FD27D0">
        <w:rPr>
          <w:rFonts w:ascii="Verdana" w:eastAsia="宋体" w:hAnsi="Verdana" w:cs="宋体"/>
          <w:kern w:val="0"/>
          <w:sz w:val="18"/>
          <w:szCs w:val="18"/>
          <w:lang/>
        </w:rPr>
        <w:t>'S587----'...</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已知采用此种类型编码的客户端为：</w:t>
      </w:r>
    </w:p>
    <w:p w:rsidR="00FD27D0" w:rsidRPr="00FD27D0" w:rsidRDefault="00FD27D0" w:rsidP="00FD27D0">
      <w:pPr>
        <w:widowControl/>
        <w:numPr>
          <w:ilvl w:val="0"/>
          <w:numId w:val="5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'A' - ABC </w:t>
      </w:r>
    </w:p>
    <w:p w:rsidR="00FD27D0" w:rsidRPr="00FD27D0" w:rsidRDefault="00FD27D0" w:rsidP="00FD27D0">
      <w:pPr>
        <w:widowControl/>
        <w:numPr>
          <w:ilvl w:val="0"/>
          <w:numId w:val="5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'O' - Osprey Permaseed </w:t>
      </w:r>
    </w:p>
    <w:p w:rsidR="00FD27D0" w:rsidRPr="00FD27D0" w:rsidRDefault="00FD27D0" w:rsidP="00FD27D0">
      <w:pPr>
        <w:widowControl/>
        <w:numPr>
          <w:ilvl w:val="0"/>
          <w:numId w:val="5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'R' - Tribler </w:t>
      </w:r>
    </w:p>
    <w:p w:rsidR="00FD27D0" w:rsidRPr="00FD27D0" w:rsidRDefault="00FD27D0" w:rsidP="00FD27D0">
      <w:pPr>
        <w:widowControl/>
        <w:numPr>
          <w:ilvl w:val="0"/>
          <w:numId w:val="5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'S' - Shadow's client </w:t>
      </w:r>
    </w:p>
    <w:p w:rsidR="00FD27D0" w:rsidRPr="00FD27D0" w:rsidRDefault="00FD27D0" w:rsidP="00FD27D0">
      <w:pPr>
        <w:widowControl/>
        <w:numPr>
          <w:ilvl w:val="0"/>
          <w:numId w:val="5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'T' - BitTornado </w:t>
      </w:r>
    </w:p>
    <w:p w:rsidR="00FD27D0" w:rsidRPr="00FD27D0" w:rsidRDefault="00FD27D0" w:rsidP="00FD27D0">
      <w:pPr>
        <w:widowControl/>
        <w:numPr>
          <w:ilvl w:val="0"/>
          <w:numId w:val="59"/>
        </w:numPr>
        <w:shd w:val="clear" w:color="auto" w:fill="FFFFFF"/>
        <w:spacing w:before="100" w:beforeAutospacing="1" w:after="100" w:afterAutospacing="1"/>
        <w:ind w:left="300"/>
        <w:jc w:val="left"/>
        <w:rPr>
          <w:rFonts w:ascii="Verdana" w:eastAsia="宋体" w:hAnsi="Verdana" w:cs="宋体"/>
          <w:kern w:val="0"/>
          <w:sz w:val="18"/>
          <w:szCs w:val="18"/>
          <w:lang/>
        </w:rPr>
      </w:pPr>
      <w:r w:rsidRPr="00FD27D0">
        <w:rPr>
          <w:rFonts w:ascii="Verdana" w:eastAsia="宋体" w:hAnsi="Verdana" w:cs="宋体"/>
          <w:kern w:val="0"/>
          <w:sz w:val="18"/>
          <w:szCs w:val="18"/>
          <w:lang/>
        </w:rPr>
        <w:lastRenderedPageBreak/>
        <w:t xml:space="preserve">'U' - UPnP NAT Bit Torrent </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 xml:space="preserve">Bram </w:t>
      </w:r>
      <w:r w:rsidRPr="00FD27D0">
        <w:rPr>
          <w:rFonts w:ascii="Verdana" w:eastAsia="宋体" w:hAnsi="Verdana" w:cs="宋体"/>
          <w:kern w:val="0"/>
          <w:sz w:val="18"/>
          <w:szCs w:val="18"/>
          <w:lang/>
        </w:rPr>
        <w:t>的客户端现在采用的形式：</w:t>
      </w:r>
      <w:r w:rsidRPr="00FD27D0">
        <w:rPr>
          <w:rFonts w:ascii="Verdana" w:eastAsia="宋体" w:hAnsi="Verdana" w:cs="宋体"/>
          <w:kern w:val="0"/>
          <w:sz w:val="18"/>
          <w:szCs w:val="18"/>
          <w:lang/>
        </w:rPr>
        <w:t xml:space="preserve"> 'M3-4-2--'</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BitComet</w:t>
      </w:r>
      <w:r w:rsidRPr="00FD27D0">
        <w:rPr>
          <w:rFonts w:ascii="Verdana" w:eastAsia="宋体" w:hAnsi="Verdana" w:cs="宋体"/>
          <w:kern w:val="0"/>
          <w:sz w:val="18"/>
          <w:szCs w:val="18"/>
          <w:lang/>
        </w:rPr>
        <w:t>则不同。它的</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由四个</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字符组成</w:t>
      </w:r>
      <w:r w:rsidRPr="00FD27D0">
        <w:rPr>
          <w:rFonts w:ascii="Verdana" w:eastAsia="宋体" w:hAnsi="Verdana" w:cs="宋体"/>
          <w:kern w:val="0"/>
          <w:sz w:val="18"/>
          <w:szCs w:val="18"/>
          <w:lang/>
        </w:rPr>
        <w:t>“exbc”</w:t>
      </w:r>
      <w:r w:rsidRPr="00FD27D0">
        <w:rPr>
          <w:rFonts w:ascii="Verdana" w:eastAsia="宋体" w:hAnsi="Verdana" w:cs="宋体"/>
          <w:kern w:val="0"/>
          <w:sz w:val="18"/>
          <w:szCs w:val="18"/>
          <w:lang/>
        </w:rPr>
        <w:t>，后面是两个字节的</w:t>
      </w:r>
      <w:r w:rsidRPr="00FD27D0">
        <w:rPr>
          <w:rFonts w:ascii="Verdana" w:eastAsia="宋体" w:hAnsi="Verdana" w:cs="宋体"/>
          <w:kern w:val="0"/>
          <w:sz w:val="18"/>
          <w:szCs w:val="18"/>
          <w:lang/>
        </w:rPr>
        <w:t>“x”</w:t>
      </w:r>
      <w:r w:rsidRPr="00FD27D0">
        <w:rPr>
          <w:rFonts w:ascii="Verdana" w:eastAsia="宋体" w:hAnsi="Verdana" w:cs="宋体"/>
          <w:kern w:val="0"/>
          <w:sz w:val="18"/>
          <w:szCs w:val="18"/>
          <w:lang/>
        </w:rPr>
        <w:t>和</w:t>
      </w:r>
      <w:r w:rsidRPr="00FD27D0">
        <w:rPr>
          <w:rFonts w:ascii="Verdana" w:eastAsia="宋体" w:hAnsi="Verdana" w:cs="宋体"/>
          <w:kern w:val="0"/>
          <w:sz w:val="18"/>
          <w:szCs w:val="18"/>
          <w:lang/>
        </w:rPr>
        <w:t>“y”</w:t>
      </w:r>
      <w:r w:rsidRPr="00FD27D0">
        <w:rPr>
          <w:rFonts w:ascii="Verdana" w:eastAsia="宋体" w:hAnsi="Verdana" w:cs="宋体"/>
          <w:kern w:val="0"/>
          <w:sz w:val="18"/>
          <w:szCs w:val="18"/>
          <w:lang/>
        </w:rPr>
        <w:t>，之后才是随机字符。版本号</w:t>
      </w:r>
      <w:r w:rsidRPr="00FD27D0">
        <w:rPr>
          <w:rFonts w:ascii="Verdana" w:eastAsia="宋体" w:hAnsi="Verdana" w:cs="宋体"/>
          <w:kern w:val="0"/>
          <w:sz w:val="18"/>
          <w:szCs w:val="18"/>
          <w:lang/>
        </w:rPr>
        <w:t>“x”</w:t>
      </w:r>
      <w:r w:rsidRPr="00FD27D0">
        <w:rPr>
          <w:rFonts w:ascii="Verdana" w:eastAsia="宋体" w:hAnsi="Verdana" w:cs="宋体"/>
          <w:kern w:val="0"/>
          <w:sz w:val="18"/>
          <w:szCs w:val="18"/>
          <w:lang/>
        </w:rPr>
        <w:t>是在小数点前的十进制数值，</w:t>
      </w:r>
      <w:r w:rsidRPr="00FD27D0">
        <w:rPr>
          <w:rFonts w:ascii="Verdana" w:eastAsia="宋体" w:hAnsi="Verdana" w:cs="宋体"/>
          <w:kern w:val="0"/>
          <w:sz w:val="18"/>
          <w:szCs w:val="18"/>
          <w:lang/>
        </w:rPr>
        <w:t>“y”</w:t>
      </w:r>
      <w:r w:rsidRPr="00FD27D0">
        <w:rPr>
          <w:rFonts w:ascii="Verdana" w:eastAsia="宋体" w:hAnsi="Verdana" w:cs="宋体"/>
          <w:kern w:val="0"/>
          <w:sz w:val="18"/>
          <w:szCs w:val="18"/>
          <w:lang/>
        </w:rPr>
        <w:t>是小数点之后的两个十进制数值。</w:t>
      </w:r>
      <w:r w:rsidRPr="00FD27D0">
        <w:rPr>
          <w:rFonts w:ascii="Verdana" w:eastAsia="宋体" w:hAnsi="Verdana" w:cs="宋体"/>
          <w:kern w:val="0"/>
          <w:sz w:val="18"/>
          <w:szCs w:val="18"/>
          <w:lang/>
        </w:rPr>
        <w:t xml:space="preserve">BitLord </w:t>
      </w:r>
      <w:r w:rsidRPr="00FD27D0">
        <w:rPr>
          <w:rFonts w:ascii="Verdana" w:eastAsia="宋体" w:hAnsi="Verdana" w:cs="宋体"/>
          <w:kern w:val="0"/>
          <w:sz w:val="18"/>
          <w:szCs w:val="18"/>
          <w:lang/>
        </w:rPr>
        <w:t>使用相同的结构，但在版本号后添加</w:t>
      </w:r>
      <w:r w:rsidRPr="00FD27D0">
        <w:rPr>
          <w:rFonts w:ascii="Verdana" w:eastAsia="宋体" w:hAnsi="Verdana" w:cs="宋体"/>
          <w:kern w:val="0"/>
          <w:sz w:val="18"/>
          <w:szCs w:val="18"/>
          <w:lang/>
        </w:rPr>
        <w:t>“LORD”</w:t>
      </w:r>
      <w:r w:rsidRPr="00FD27D0">
        <w:rPr>
          <w:rFonts w:ascii="Verdana" w:eastAsia="宋体" w:hAnsi="Verdana" w:cs="宋体"/>
          <w:kern w:val="0"/>
          <w:sz w:val="18"/>
          <w:szCs w:val="18"/>
          <w:lang/>
        </w:rPr>
        <w:t>字符。一个</w:t>
      </w:r>
      <w:r w:rsidRPr="00FD27D0">
        <w:rPr>
          <w:rFonts w:ascii="Verdana" w:eastAsia="宋体" w:hAnsi="Verdana" w:cs="宋体"/>
          <w:kern w:val="0"/>
          <w:sz w:val="18"/>
          <w:szCs w:val="18"/>
          <w:lang/>
        </w:rPr>
        <w:t xml:space="preserve"> BitComet </w:t>
      </w:r>
      <w:r w:rsidRPr="00FD27D0">
        <w:rPr>
          <w:rFonts w:ascii="Verdana" w:eastAsia="宋体" w:hAnsi="Verdana" w:cs="宋体"/>
          <w:kern w:val="0"/>
          <w:sz w:val="18"/>
          <w:szCs w:val="18"/>
          <w:lang/>
        </w:rPr>
        <w:t>的非官方补丁将</w:t>
      </w:r>
      <w:r w:rsidRPr="00FD27D0">
        <w:rPr>
          <w:rFonts w:ascii="Verdana" w:eastAsia="宋体" w:hAnsi="Verdana" w:cs="宋体"/>
          <w:kern w:val="0"/>
          <w:sz w:val="18"/>
          <w:szCs w:val="18"/>
          <w:lang/>
        </w:rPr>
        <w:t>“exbc”</w:t>
      </w:r>
      <w:r w:rsidRPr="00FD27D0">
        <w:rPr>
          <w:rFonts w:ascii="Verdana" w:eastAsia="宋体" w:hAnsi="Verdana" w:cs="宋体"/>
          <w:kern w:val="0"/>
          <w:sz w:val="18"/>
          <w:szCs w:val="18"/>
          <w:lang/>
        </w:rPr>
        <w:t>替换成了</w:t>
      </w:r>
      <w:r w:rsidRPr="00FD27D0">
        <w:rPr>
          <w:rFonts w:ascii="Verdana" w:eastAsia="宋体" w:hAnsi="Verdana" w:cs="宋体"/>
          <w:kern w:val="0"/>
          <w:sz w:val="18"/>
          <w:szCs w:val="18"/>
          <w:lang/>
        </w:rPr>
        <w:t>“FUTB”</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 xml:space="preserve">BitComet </w:t>
      </w:r>
      <w:r w:rsidRPr="00FD27D0">
        <w:rPr>
          <w:rFonts w:ascii="Verdana" w:eastAsia="宋体" w:hAnsi="Verdana" w:cs="宋体"/>
          <w:kern w:val="0"/>
          <w:sz w:val="18"/>
          <w:szCs w:val="18"/>
          <w:lang/>
        </w:rPr>
        <w:t>用户标识的编码在</w:t>
      </w:r>
      <w:r w:rsidRPr="00FD27D0">
        <w:rPr>
          <w:rFonts w:ascii="Verdana" w:eastAsia="宋体" w:hAnsi="Verdana" w:cs="宋体"/>
          <w:kern w:val="0"/>
          <w:sz w:val="18"/>
          <w:szCs w:val="18"/>
          <w:lang/>
        </w:rPr>
        <w:t xml:space="preserve"> 0.59 </w:t>
      </w:r>
      <w:r w:rsidRPr="00FD27D0">
        <w:rPr>
          <w:rFonts w:ascii="Verdana" w:eastAsia="宋体" w:hAnsi="Verdana" w:cs="宋体"/>
          <w:kern w:val="0"/>
          <w:sz w:val="18"/>
          <w:szCs w:val="18"/>
          <w:lang/>
        </w:rPr>
        <w:t>及其以前的版本都采用的</w:t>
      </w:r>
      <w:r w:rsidRPr="00FD27D0">
        <w:rPr>
          <w:rFonts w:ascii="Verdana" w:eastAsia="宋体" w:hAnsi="Verdana" w:cs="宋体"/>
          <w:kern w:val="0"/>
          <w:sz w:val="18"/>
          <w:szCs w:val="18"/>
          <w:lang/>
        </w:rPr>
        <w:t xml:space="preserve"> Azureus </w:t>
      </w:r>
      <w:r w:rsidRPr="00FD27D0">
        <w:rPr>
          <w:rFonts w:ascii="Verdana" w:eastAsia="宋体" w:hAnsi="Verdana" w:cs="宋体"/>
          <w:kern w:val="0"/>
          <w:sz w:val="18"/>
          <w:szCs w:val="18"/>
          <w:lang/>
        </w:rPr>
        <w:t>型。</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XBT Client</w:t>
      </w:r>
      <w:r w:rsidRPr="00FD27D0">
        <w:rPr>
          <w:rFonts w:ascii="Verdana" w:eastAsia="宋体" w:hAnsi="Verdana" w:cs="宋体"/>
          <w:kern w:val="0"/>
          <w:sz w:val="18"/>
          <w:szCs w:val="18"/>
          <w:lang/>
        </w:rPr>
        <w:t>也有自己的风格。其</w:t>
      </w:r>
      <w:r w:rsidRPr="00FD27D0">
        <w:rPr>
          <w:rFonts w:ascii="Verdana" w:eastAsia="宋体" w:hAnsi="Verdana" w:cs="宋体"/>
          <w:kern w:val="0"/>
          <w:sz w:val="18"/>
          <w:szCs w:val="18"/>
          <w:lang/>
        </w:rPr>
        <w:t xml:space="preserve"> peer_id </w:t>
      </w:r>
      <w:r w:rsidRPr="00FD27D0">
        <w:rPr>
          <w:rFonts w:ascii="Verdana" w:eastAsia="宋体" w:hAnsi="Verdana" w:cs="宋体"/>
          <w:kern w:val="0"/>
          <w:sz w:val="18"/>
          <w:szCs w:val="18"/>
          <w:lang/>
        </w:rPr>
        <w:t>由三个大写字母</w:t>
      </w:r>
      <w:r w:rsidRPr="00FD27D0">
        <w:rPr>
          <w:rFonts w:ascii="Verdana" w:eastAsia="宋体" w:hAnsi="Verdana" w:cs="宋体"/>
          <w:kern w:val="0"/>
          <w:sz w:val="18"/>
          <w:szCs w:val="18"/>
          <w:lang/>
        </w:rPr>
        <w:t>“XBT”</w:t>
      </w:r>
      <w:r w:rsidRPr="00FD27D0">
        <w:rPr>
          <w:rFonts w:ascii="Verdana" w:eastAsia="宋体" w:hAnsi="Verdana" w:cs="宋体"/>
          <w:kern w:val="0"/>
          <w:sz w:val="18"/>
          <w:szCs w:val="18"/>
          <w:lang/>
        </w:rPr>
        <w:t>紧跟三个代表版本号的</w:t>
      </w:r>
      <w:r w:rsidRPr="00FD27D0">
        <w:rPr>
          <w:rFonts w:ascii="Verdana" w:eastAsia="宋体" w:hAnsi="Verdana" w:cs="宋体"/>
          <w:kern w:val="0"/>
          <w:sz w:val="18"/>
          <w:szCs w:val="18"/>
          <w:lang/>
        </w:rPr>
        <w:t xml:space="preserve"> ASCII </w:t>
      </w:r>
      <w:r w:rsidRPr="00FD27D0">
        <w:rPr>
          <w:rFonts w:ascii="Verdana" w:eastAsia="宋体" w:hAnsi="Verdana" w:cs="宋体"/>
          <w:kern w:val="0"/>
          <w:sz w:val="18"/>
          <w:szCs w:val="18"/>
          <w:lang/>
        </w:rPr>
        <w:t>数字。如果客户端处在调试阶段，第七字节则是小写字母</w:t>
      </w:r>
      <w:r w:rsidRPr="00FD27D0">
        <w:rPr>
          <w:rFonts w:ascii="Verdana" w:eastAsia="宋体" w:hAnsi="Verdana" w:cs="宋体"/>
          <w:kern w:val="0"/>
          <w:sz w:val="18"/>
          <w:szCs w:val="18"/>
          <w:lang/>
        </w:rPr>
        <w:t>“d”</w:t>
      </w:r>
      <w:r w:rsidRPr="00FD27D0">
        <w:rPr>
          <w:rFonts w:ascii="Verdana" w:eastAsia="宋体" w:hAnsi="Verdana" w:cs="宋体"/>
          <w:kern w:val="0"/>
          <w:sz w:val="18"/>
          <w:szCs w:val="18"/>
          <w:lang/>
        </w:rPr>
        <w:t>，其他情况下是</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。之后是</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和随机数字，大写和小写字母。例：</w:t>
      </w:r>
      <w:r w:rsidRPr="00FD27D0">
        <w:rPr>
          <w:rFonts w:ascii="Verdana" w:eastAsia="宋体" w:hAnsi="Verdana" w:cs="宋体"/>
          <w:kern w:val="0"/>
          <w:sz w:val="18"/>
          <w:szCs w:val="18"/>
          <w:lang/>
        </w:rPr>
        <w:t>'XBT054d-'</w:t>
      </w:r>
      <w:r w:rsidRPr="00FD27D0">
        <w:rPr>
          <w:rFonts w:ascii="Verdana" w:eastAsia="宋体" w:hAnsi="Verdana" w:cs="宋体"/>
          <w:kern w:val="0"/>
          <w:sz w:val="18"/>
          <w:szCs w:val="18"/>
          <w:lang/>
        </w:rPr>
        <w:t>表示</w:t>
      </w:r>
      <w:r w:rsidRPr="00FD27D0">
        <w:rPr>
          <w:rFonts w:ascii="Verdana" w:eastAsia="宋体" w:hAnsi="Verdana" w:cs="宋体"/>
          <w:kern w:val="0"/>
          <w:sz w:val="18"/>
          <w:szCs w:val="18"/>
          <w:lang/>
        </w:rPr>
        <w:t xml:space="preserve"> 0.5.4 </w:t>
      </w:r>
      <w:r w:rsidRPr="00FD27D0">
        <w:rPr>
          <w:rFonts w:ascii="Verdana" w:eastAsia="宋体" w:hAnsi="Verdana" w:cs="宋体"/>
          <w:kern w:val="0"/>
          <w:sz w:val="18"/>
          <w:szCs w:val="18"/>
          <w:lang/>
        </w:rPr>
        <w:t>版的开始调试阶段。</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Opera 8 previews</w:t>
      </w:r>
      <w:r w:rsidRPr="00FD27D0">
        <w:rPr>
          <w:rFonts w:ascii="Verdana" w:eastAsia="宋体" w:hAnsi="Verdana" w:cs="宋体"/>
          <w:kern w:val="0"/>
          <w:sz w:val="18"/>
          <w:szCs w:val="18"/>
          <w:lang/>
        </w:rPr>
        <w:t>采用以下结构：前面两个字符</w:t>
      </w:r>
      <w:r w:rsidRPr="00FD27D0">
        <w:rPr>
          <w:rFonts w:ascii="Verdana" w:eastAsia="宋体" w:hAnsi="Verdana" w:cs="宋体"/>
          <w:kern w:val="0"/>
          <w:sz w:val="18"/>
          <w:szCs w:val="18"/>
          <w:lang/>
        </w:rPr>
        <w:t>“OP”</w:t>
      </w:r>
      <w:r w:rsidRPr="00FD27D0">
        <w:rPr>
          <w:rFonts w:ascii="Verdana" w:eastAsia="宋体" w:hAnsi="Verdana" w:cs="宋体"/>
          <w:kern w:val="0"/>
          <w:sz w:val="18"/>
          <w:szCs w:val="18"/>
          <w:lang/>
        </w:rPr>
        <w:t>紧跟四个相等的构建号。之后所有字符都是随机小写</w:t>
      </w:r>
      <w:r w:rsidRPr="00FD27D0">
        <w:rPr>
          <w:rFonts w:ascii="Verdana" w:eastAsia="宋体" w:hAnsi="Verdana" w:cs="宋体"/>
          <w:kern w:val="0"/>
          <w:sz w:val="18"/>
          <w:szCs w:val="18"/>
          <w:lang/>
        </w:rPr>
        <w:t xml:space="preserve"> 16 </w:t>
      </w:r>
      <w:r w:rsidRPr="00FD27D0">
        <w:rPr>
          <w:rFonts w:ascii="Verdana" w:eastAsia="宋体" w:hAnsi="Verdana" w:cs="宋体"/>
          <w:kern w:val="0"/>
          <w:sz w:val="18"/>
          <w:szCs w:val="18"/>
          <w:lang/>
        </w:rPr>
        <w:t>进制的数字。</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Bits on Wheels</w:t>
      </w:r>
      <w:r w:rsidRPr="00FD27D0">
        <w:rPr>
          <w:rFonts w:ascii="Verdana" w:eastAsia="宋体" w:hAnsi="Verdana" w:cs="宋体"/>
          <w:kern w:val="0"/>
          <w:sz w:val="18"/>
          <w:szCs w:val="18"/>
          <w:lang/>
        </w:rPr>
        <w:t>采用格式</w:t>
      </w:r>
      <w:r w:rsidRPr="00FD27D0">
        <w:rPr>
          <w:rFonts w:ascii="Verdana" w:eastAsia="宋体" w:hAnsi="Verdana" w:cs="宋体"/>
          <w:kern w:val="0"/>
          <w:sz w:val="18"/>
          <w:szCs w:val="18"/>
          <w:lang/>
        </w:rPr>
        <w:t>“-BOWAxx-yyyyyyyyyyyy”</w:t>
      </w:r>
      <w:r w:rsidRPr="00FD27D0">
        <w:rPr>
          <w:rFonts w:ascii="Verdana" w:eastAsia="宋体" w:hAnsi="Verdana" w:cs="宋体"/>
          <w:kern w:val="0"/>
          <w:sz w:val="18"/>
          <w:szCs w:val="18"/>
          <w:lang/>
        </w:rPr>
        <w:t>，其中</w:t>
      </w:r>
      <w:r w:rsidRPr="00FD27D0">
        <w:rPr>
          <w:rFonts w:ascii="Verdana" w:eastAsia="宋体" w:hAnsi="Verdana" w:cs="宋体"/>
          <w:kern w:val="0"/>
          <w:sz w:val="18"/>
          <w:szCs w:val="18"/>
          <w:lang/>
        </w:rPr>
        <w:t>“y”</w:t>
      </w:r>
      <w:r w:rsidRPr="00FD27D0">
        <w:rPr>
          <w:rFonts w:ascii="Verdana" w:eastAsia="宋体" w:hAnsi="Verdana" w:cs="宋体"/>
          <w:kern w:val="0"/>
          <w:sz w:val="18"/>
          <w:szCs w:val="18"/>
          <w:lang/>
        </w:rPr>
        <w:t>是随机大写字母，</w:t>
      </w:r>
      <w:r w:rsidRPr="00FD27D0">
        <w:rPr>
          <w:rFonts w:ascii="Verdana" w:eastAsia="宋体" w:hAnsi="Verdana" w:cs="宋体"/>
          <w:kern w:val="0"/>
          <w:sz w:val="18"/>
          <w:szCs w:val="18"/>
          <w:lang/>
        </w:rPr>
        <w:t xml:space="preserve">x </w:t>
      </w:r>
      <w:r w:rsidRPr="00FD27D0">
        <w:rPr>
          <w:rFonts w:ascii="Verdana" w:eastAsia="宋体" w:hAnsi="Verdana" w:cs="宋体"/>
          <w:kern w:val="0"/>
          <w:sz w:val="18"/>
          <w:szCs w:val="18"/>
          <w:lang/>
        </w:rPr>
        <w:t>取决于版本。版本</w:t>
      </w:r>
      <w:r w:rsidRPr="00FD27D0">
        <w:rPr>
          <w:rFonts w:ascii="Verdana" w:eastAsia="宋体" w:hAnsi="Verdana" w:cs="宋体"/>
          <w:kern w:val="0"/>
          <w:sz w:val="18"/>
          <w:szCs w:val="18"/>
          <w:lang/>
        </w:rPr>
        <w:t xml:space="preserve"> 1.0.6 </w:t>
      </w:r>
      <w:r w:rsidRPr="00FD27D0">
        <w:rPr>
          <w:rFonts w:ascii="Verdana" w:eastAsia="宋体" w:hAnsi="Verdana" w:cs="宋体"/>
          <w:kern w:val="0"/>
          <w:sz w:val="18"/>
          <w:szCs w:val="18"/>
          <w:lang/>
        </w:rPr>
        <w:t>中</w:t>
      </w:r>
      <w:r w:rsidRPr="00FD27D0">
        <w:rPr>
          <w:rFonts w:ascii="Verdana" w:eastAsia="宋体" w:hAnsi="Verdana" w:cs="宋体"/>
          <w:kern w:val="0"/>
          <w:sz w:val="18"/>
          <w:szCs w:val="18"/>
          <w:lang/>
        </w:rPr>
        <w:t xml:space="preserve"> xx</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0C</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许多客户端使用随机数字或</w:t>
      </w:r>
      <w:r w:rsidRPr="00FD27D0">
        <w:rPr>
          <w:rFonts w:ascii="Verdana" w:eastAsia="宋体" w:hAnsi="Verdana" w:cs="宋体"/>
          <w:kern w:val="0"/>
          <w:sz w:val="18"/>
          <w:szCs w:val="18"/>
          <w:lang/>
        </w:rPr>
        <w:t xml:space="preserve"> 12 </w:t>
      </w:r>
      <w:r w:rsidRPr="00FD27D0">
        <w:rPr>
          <w:rFonts w:ascii="Verdana" w:eastAsia="宋体" w:hAnsi="Verdana" w:cs="宋体"/>
          <w:kern w:val="0"/>
          <w:sz w:val="18"/>
          <w:szCs w:val="18"/>
          <w:lang/>
        </w:rPr>
        <w:t>个〇紧跟着随机数字（如以前旧版本的</w:t>
      </w:r>
      <w:r w:rsidRPr="00FD27D0">
        <w:rPr>
          <w:rFonts w:ascii="Verdana" w:eastAsia="宋体" w:hAnsi="Verdana" w:cs="宋体"/>
          <w:kern w:val="0"/>
          <w:sz w:val="18"/>
          <w:szCs w:val="18"/>
          <w:lang/>
        </w:rPr>
        <w:t xml:space="preserve"> Bram </w:t>
      </w:r>
      <w:r w:rsidRPr="00FD27D0">
        <w:rPr>
          <w:rFonts w:ascii="Verdana" w:eastAsia="宋体" w:hAnsi="Verdana" w:cs="宋体"/>
          <w:kern w:val="0"/>
          <w:sz w:val="18"/>
          <w:szCs w:val="18"/>
          <w:lang/>
        </w:rPr>
        <w:t>客户端）。</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消息</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协议中所有发送的消息均采用</w:t>
      </w:r>
      <w:r w:rsidRPr="00FD27D0">
        <w:rPr>
          <w:rFonts w:ascii="Verdana" w:eastAsia="宋体" w:hAnsi="Verdana" w:cs="宋体"/>
          <w:kern w:val="0"/>
          <w:sz w:val="18"/>
          <w:szCs w:val="18"/>
          <w:lang/>
        </w:rPr>
        <w:t>“&lt;</w:t>
      </w:r>
      <w:r w:rsidRPr="00FD27D0">
        <w:rPr>
          <w:rFonts w:ascii="Verdana" w:eastAsia="宋体" w:hAnsi="Verdana" w:cs="宋体"/>
          <w:kern w:val="0"/>
          <w:sz w:val="18"/>
          <w:szCs w:val="18"/>
          <w:lang/>
        </w:rPr>
        <w:t>长前缀</w:t>
      </w:r>
      <w:r w:rsidRPr="00FD27D0">
        <w:rPr>
          <w:rFonts w:ascii="Verdana" w:eastAsia="宋体" w:hAnsi="Verdana" w:cs="宋体"/>
          <w:kern w:val="0"/>
          <w:sz w:val="18"/>
          <w:szCs w:val="18"/>
          <w:lang/>
        </w:rPr>
        <w:t>&gt;&lt;</w:t>
      </w:r>
      <w:r w:rsidRPr="00FD27D0">
        <w:rPr>
          <w:rFonts w:ascii="Verdana" w:eastAsia="宋体" w:hAnsi="Verdana" w:cs="宋体"/>
          <w:kern w:val="0"/>
          <w:sz w:val="18"/>
          <w:szCs w:val="18"/>
          <w:lang/>
        </w:rPr>
        <w:t>消息标识符</w:t>
      </w:r>
      <w:r w:rsidRPr="00FD27D0">
        <w:rPr>
          <w:rFonts w:ascii="Verdana" w:eastAsia="宋体" w:hAnsi="Verdana" w:cs="宋体"/>
          <w:kern w:val="0"/>
          <w:sz w:val="18"/>
          <w:szCs w:val="18"/>
          <w:lang/>
        </w:rPr>
        <w:t>&gt;&lt;</w:t>
      </w:r>
      <w:r w:rsidRPr="00FD27D0">
        <w:rPr>
          <w:rFonts w:ascii="Verdana" w:eastAsia="宋体" w:hAnsi="Verdana" w:cs="宋体"/>
          <w:kern w:val="0"/>
          <w:sz w:val="18"/>
          <w:szCs w:val="18"/>
          <w:lang/>
        </w:rPr>
        <w:t>有效负载</w:t>
      </w:r>
      <w:r w:rsidRPr="00FD27D0">
        <w:rPr>
          <w:rFonts w:ascii="Verdana" w:eastAsia="宋体" w:hAnsi="Verdana" w:cs="宋体"/>
          <w:kern w:val="0"/>
          <w:sz w:val="18"/>
          <w:szCs w:val="18"/>
          <w:lang/>
        </w:rPr>
        <w:t>&gt;”</w:t>
      </w:r>
      <w:r w:rsidRPr="00FD27D0">
        <w:rPr>
          <w:rFonts w:ascii="Verdana" w:eastAsia="宋体" w:hAnsi="Verdana" w:cs="宋体"/>
          <w:kern w:val="0"/>
          <w:sz w:val="18"/>
          <w:szCs w:val="18"/>
          <w:lang/>
        </w:rPr>
        <w:t>的形式。长前缀是一个</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字节</w:t>
      </w:r>
      <w:r w:rsidRPr="00FD27D0">
        <w:rPr>
          <w:rFonts w:ascii="Verdana" w:eastAsia="宋体" w:hAnsi="Verdana" w:cs="宋体"/>
          <w:kern w:val="0"/>
          <w:sz w:val="18"/>
          <w:szCs w:val="18"/>
          <w:lang/>
        </w:rPr>
        <w:t xml:space="preserve"> big endian </w:t>
      </w:r>
      <w:r w:rsidRPr="00FD27D0">
        <w:rPr>
          <w:rFonts w:ascii="Verdana" w:eastAsia="宋体" w:hAnsi="Verdana" w:cs="宋体"/>
          <w:kern w:val="0"/>
          <w:sz w:val="18"/>
          <w:szCs w:val="18"/>
          <w:lang/>
        </w:rPr>
        <w:t>值。消息标识符是一个十进制字符。有效负载是消息依赖的。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keep-alive: &lt;len=0000&gt;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保持活动</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消息是由〇组成的字节串，将长前缀设为〇可指定。没有消息标识符和有效负载。如果在一段时间内，用户没有收到消息，它会断开连接，所以需要发送活动消息来维持连接。一条保持活动消息大概每两分钟发送一次。</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choke: &lt;len=0001&gt;&lt;id=0&gt;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阻塞消息是定长的，无有效负载。</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unchoke: &lt;len=0001&gt;&lt;id=1&gt;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未阻塞消息是定长的，无有效负载。</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interested: &lt;len=0001&gt;&lt;id=2&gt;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感兴趣消息是定长的，无有效负载。</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not interested</w:t>
      </w:r>
      <w:r w:rsidRPr="00FD27D0">
        <w:rPr>
          <w:rFonts w:ascii="Verdana" w:eastAsia="宋体" w:hAnsi="Verdana" w:cs="宋体"/>
          <w:kern w:val="0"/>
          <w:sz w:val="18"/>
          <w:szCs w:val="18"/>
          <w:lang/>
        </w:rPr>
        <w:t>: &lt;len=0001&gt;&lt;id=3&gt;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不感兴趣消息是定长的，无有效负载。</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have: &lt;len=0005&gt;&lt;id=4&gt;&lt;piece index&gt;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拥有消息是定长的。有效负载是刚成功下载和通过散列值校验的〇基片段的索引。</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使用者注意：这是严格的定义，实际上会用到某些游戏程序。特别地，因为用户极不可能下载已经拥有的片断，用户可能不会选择向另一个用户宣布已拥有那个片断的消息。少量</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拥有抑制</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会导致拥有消息减少一半，在协议前面将转化到</w:t>
      </w:r>
      <w:r w:rsidRPr="00FD27D0">
        <w:rPr>
          <w:rFonts w:ascii="Verdana" w:eastAsia="宋体" w:hAnsi="Verdana" w:cs="宋体"/>
          <w:kern w:val="0"/>
          <w:sz w:val="18"/>
          <w:szCs w:val="18"/>
          <w:lang/>
        </w:rPr>
        <w:t xml:space="preserve"> 25-35%</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恶意用户可能会选择宣布拥有别人永远不会下载的片断。因此，向普通用户发送此信息是坏主意。</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bitfield: &lt;len=0001+X&gt;&lt;id=5&gt;&lt;bitfield&gt;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位字段消息可能在握手序列发送完成后，在其他任何消息发送之前立即发送。它是可选的，如果客户端没有此片断则不必发送。</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位字段消息是变长的，其中的</w:t>
      </w:r>
      <w:r w:rsidRPr="00FD27D0">
        <w:rPr>
          <w:rFonts w:ascii="Verdana" w:eastAsia="宋体" w:hAnsi="Verdana" w:cs="宋体"/>
          <w:kern w:val="0"/>
          <w:sz w:val="18"/>
          <w:szCs w:val="18"/>
          <w:lang/>
        </w:rPr>
        <w:t>“X”</w:t>
      </w:r>
      <w:r w:rsidRPr="00FD27D0">
        <w:rPr>
          <w:rFonts w:ascii="Verdana" w:eastAsia="宋体" w:hAnsi="Verdana" w:cs="宋体"/>
          <w:kern w:val="0"/>
          <w:sz w:val="18"/>
          <w:szCs w:val="18"/>
          <w:lang/>
        </w:rPr>
        <w:t>是位字段的长度。有效负载是代表成功下载片断的位字段。首字节的高位对应片断索引</w:t>
      </w:r>
      <w:r w:rsidRPr="00FD27D0">
        <w:rPr>
          <w:rFonts w:ascii="Verdana" w:eastAsia="宋体" w:hAnsi="Verdana" w:cs="宋体"/>
          <w:kern w:val="0"/>
          <w:sz w:val="18"/>
          <w:szCs w:val="18"/>
          <w:lang/>
        </w:rPr>
        <w:t xml:space="preserve"> 0</w:t>
      </w:r>
      <w:r w:rsidRPr="00FD27D0">
        <w:rPr>
          <w:rFonts w:ascii="Verdana" w:eastAsia="宋体" w:hAnsi="Verdana" w:cs="宋体"/>
          <w:kern w:val="0"/>
          <w:sz w:val="18"/>
          <w:szCs w:val="18"/>
          <w:lang/>
        </w:rPr>
        <w:t>。已清除的位则指出缺少的片断，通过一个有效可用的片断来设置位。末位剩下的位设置为〇。</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lastRenderedPageBreak/>
        <w:t>一个错误长度的位字段被认为是错误。客户端在收到不正确大小的位字段或已有设置为剩下位的位字段时应断开连接。</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request: &lt;len=0013&gt;&lt;id=6&gt;&lt;</w:t>
      </w:r>
      <w:r w:rsidRPr="00FD27D0">
        <w:rPr>
          <w:rFonts w:ascii="Verdana" w:eastAsia="宋体" w:hAnsi="Verdana" w:cs="宋体"/>
          <w:b/>
          <w:bCs/>
          <w:kern w:val="0"/>
          <w:sz w:val="18"/>
          <w:szCs w:val="18"/>
          <w:lang/>
        </w:rPr>
        <w:t>索引</w:t>
      </w:r>
      <w:r w:rsidRPr="00FD27D0">
        <w:rPr>
          <w:rFonts w:ascii="Verdana" w:eastAsia="宋体" w:hAnsi="Verdana" w:cs="宋体"/>
          <w:b/>
          <w:bCs/>
          <w:kern w:val="0"/>
          <w:sz w:val="18"/>
          <w:szCs w:val="18"/>
          <w:lang/>
        </w:rPr>
        <w:t>&gt;&lt;</w:t>
      </w:r>
      <w:r w:rsidRPr="00FD27D0">
        <w:rPr>
          <w:rFonts w:ascii="Verdana" w:eastAsia="宋体" w:hAnsi="Verdana" w:cs="宋体"/>
          <w:b/>
          <w:bCs/>
          <w:kern w:val="0"/>
          <w:sz w:val="18"/>
          <w:szCs w:val="18"/>
          <w:lang/>
        </w:rPr>
        <w:t>开始</w:t>
      </w:r>
      <w:r w:rsidRPr="00FD27D0">
        <w:rPr>
          <w:rFonts w:ascii="Verdana" w:eastAsia="宋体" w:hAnsi="Verdana" w:cs="宋体"/>
          <w:b/>
          <w:bCs/>
          <w:kern w:val="0"/>
          <w:sz w:val="18"/>
          <w:szCs w:val="18"/>
          <w:lang/>
        </w:rPr>
        <w:t>&gt;&lt;</w:t>
      </w:r>
      <w:r w:rsidRPr="00FD27D0">
        <w:rPr>
          <w:rFonts w:ascii="Verdana" w:eastAsia="宋体" w:hAnsi="Verdana" w:cs="宋体"/>
          <w:b/>
          <w:bCs/>
          <w:kern w:val="0"/>
          <w:sz w:val="18"/>
          <w:szCs w:val="18"/>
          <w:lang/>
        </w:rPr>
        <w:t>长度</w:t>
      </w:r>
      <w:r w:rsidRPr="00FD27D0">
        <w:rPr>
          <w:rFonts w:ascii="Verdana" w:eastAsia="宋体" w:hAnsi="Verdana" w:cs="宋体"/>
          <w:b/>
          <w:bCs/>
          <w:kern w:val="0"/>
          <w:sz w:val="18"/>
          <w:szCs w:val="18"/>
          <w:lang/>
        </w:rPr>
        <w:t>&gt;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请求消息是定长的，用来请求块。有效负载包含以下信息：</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索引</w:t>
      </w:r>
      <w:r w:rsidRPr="00FD27D0">
        <w:rPr>
          <w:rFonts w:ascii="Verdana" w:eastAsia="宋体" w:hAnsi="Verdana" w:cs="宋体"/>
          <w:kern w:val="0"/>
          <w:sz w:val="18"/>
          <w:szCs w:val="18"/>
          <w:lang/>
        </w:rPr>
        <w:t>：指定〇基片断索引的整数。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开始</w:t>
      </w:r>
      <w:r w:rsidRPr="00FD27D0">
        <w:rPr>
          <w:rFonts w:ascii="Verdana" w:eastAsia="宋体" w:hAnsi="Verdana" w:cs="宋体"/>
          <w:kern w:val="0"/>
          <w:sz w:val="18"/>
          <w:szCs w:val="18"/>
          <w:lang/>
        </w:rPr>
        <w:t>：指定片断内〇基字节的偏移量整数。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长度</w:t>
      </w:r>
      <w:r w:rsidRPr="00FD27D0">
        <w:rPr>
          <w:rFonts w:ascii="Verdana" w:eastAsia="宋体" w:hAnsi="Verdana" w:cs="宋体"/>
          <w:kern w:val="0"/>
          <w:sz w:val="18"/>
          <w:szCs w:val="18"/>
          <w:lang/>
        </w:rPr>
        <w:t>：指定被请求长度的整数。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根据官方规范有关主要版本</w:t>
      </w:r>
      <w:r w:rsidRPr="00FD27D0">
        <w:rPr>
          <w:rFonts w:ascii="Verdana" w:eastAsia="宋体" w:hAnsi="Verdana" w:cs="宋体"/>
          <w:kern w:val="0"/>
          <w:sz w:val="18"/>
          <w:szCs w:val="18"/>
          <w:lang/>
        </w:rPr>
        <w:t>3</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所有当前执行应使用</w:t>
      </w:r>
      <w:r w:rsidRPr="00FD27D0">
        <w:rPr>
          <w:rFonts w:ascii="Verdana" w:eastAsia="宋体" w:hAnsi="Verdana" w:cs="宋体"/>
          <w:kern w:val="0"/>
          <w:sz w:val="18"/>
          <w:szCs w:val="18"/>
          <w:lang/>
        </w:rPr>
        <w:t xml:space="preserve"> 2^15</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32 KB</w:t>
      </w:r>
      <w:r w:rsidRPr="00FD27D0">
        <w:rPr>
          <w:rFonts w:ascii="Verdana" w:eastAsia="宋体" w:hAnsi="Verdana" w:cs="宋体"/>
          <w:kern w:val="0"/>
          <w:sz w:val="18"/>
          <w:szCs w:val="18"/>
          <w:lang/>
        </w:rPr>
        <w:t>），请求数量大于</w:t>
      </w:r>
      <w:r w:rsidRPr="00FD27D0">
        <w:rPr>
          <w:rFonts w:ascii="Verdana" w:eastAsia="宋体" w:hAnsi="Verdana" w:cs="宋体"/>
          <w:kern w:val="0"/>
          <w:sz w:val="18"/>
          <w:szCs w:val="18"/>
          <w:lang/>
        </w:rPr>
        <w:t xml:space="preserve"> 2^17 </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128 KB</w:t>
      </w:r>
      <w:r w:rsidRPr="00FD27D0">
        <w:rPr>
          <w:rFonts w:ascii="Verdana" w:eastAsia="宋体" w:hAnsi="Verdana" w:cs="宋体"/>
          <w:kern w:val="0"/>
          <w:sz w:val="18"/>
          <w:szCs w:val="18"/>
          <w:lang/>
        </w:rPr>
        <w:t>）时应断开连接。</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在主要版本</w:t>
      </w:r>
      <w:r w:rsidRPr="00FD27D0">
        <w:rPr>
          <w:rFonts w:ascii="Verdana" w:eastAsia="宋体" w:hAnsi="Verdana" w:cs="宋体"/>
          <w:kern w:val="0"/>
          <w:sz w:val="18"/>
          <w:szCs w:val="18"/>
          <w:lang/>
        </w:rPr>
        <w:t>4</w:t>
      </w:r>
      <w:r w:rsidRPr="00FD27D0">
        <w:rPr>
          <w:rFonts w:ascii="Verdana" w:eastAsia="宋体" w:hAnsi="Verdana" w:cs="宋体"/>
          <w:kern w:val="0"/>
          <w:sz w:val="18"/>
          <w:szCs w:val="18"/>
          <w:lang/>
        </w:rPr>
        <w:t>中，此反应修改到了</w:t>
      </w:r>
      <w:r w:rsidRPr="00FD27D0">
        <w:rPr>
          <w:rFonts w:ascii="Verdana" w:eastAsia="宋体" w:hAnsi="Verdana" w:cs="宋体"/>
          <w:kern w:val="0"/>
          <w:sz w:val="18"/>
          <w:szCs w:val="18"/>
          <w:lang/>
        </w:rPr>
        <w:t xml:space="preserve"> 2^14 </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16 KB</w:t>
      </w:r>
      <w:r w:rsidRPr="00FD27D0">
        <w:rPr>
          <w:rFonts w:ascii="Verdana" w:eastAsia="宋体" w:hAnsi="Verdana" w:cs="宋体"/>
          <w:kern w:val="0"/>
          <w:sz w:val="18"/>
          <w:szCs w:val="18"/>
          <w:lang/>
        </w:rPr>
        <w:t>），超过该值的用户会强迫拒绝。注意到块请求小于片断大小（</w:t>
      </w:r>
      <w:r w:rsidRPr="00FD27D0">
        <w:rPr>
          <w:rFonts w:ascii="Verdana" w:eastAsia="宋体" w:hAnsi="Verdana" w:cs="宋体"/>
          <w:kern w:val="0"/>
          <w:sz w:val="18"/>
          <w:szCs w:val="18"/>
          <w:lang/>
        </w:rPr>
        <w:t xml:space="preserve">&gt;=2^18 </w:t>
      </w:r>
      <w:r w:rsidRPr="00FD27D0">
        <w:rPr>
          <w:rFonts w:ascii="Verdana" w:eastAsia="宋体" w:hAnsi="Verdana" w:cs="宋体"/>
          <w:kern w:val="0"/>
          <w:sz w:val="18"/>
          <w:szCs w:val="18"/>
          <w:lang/>
        </w:rPr>
        <w:t>字节），所以为下载一个完整片断需要多次请求。</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由于新版本将限制定在</w:t>
      </w:r>
      <w:r w:rsidRPr="00FD27D0">
        <w:rPr>
          <w:rFonts w:ascii="Verdana" w:eastAsia="宋体" w:hAnsi="Verdana" w:cs="宋体"/>
          <w:kern w:val="0"/>
          <w:sz w:val="18"/>
          <w:szCs w:val="18"/>
          <w:lang/>
        </w:rPr>
        <w:t xml:space="preserve"> 16 KB</w:t>
      </w:r>
      <w:r w:rsidRPr="00FD27D0">
        <w:rPr>
          <w:rFonts w:ascii="Verdana" w:eastAsia="宋体" w:hAnsi="Verdana" w:cs="宋体"/>
          <w:kern w:val="0"/>
          <w:sz w:val="18"/>
          <w:szCs w:val="18"/>
          <w:lang/>
        </w:rPr>
        <w:t>，尝试使用</w:t>
      </w:r>
      <w:r w:rsidRPr="00FD27D0">
        <w:rPr>
          <w:rFonts w:ascii="Verdana" w:eastAsia="宋体" w:hAnsi="Verdana" w:cs="宋体"/>
          <w:kern w:val="0"/>
          <w:sz w:val="18"/>
          <w:szCs w:val="18"/>
          <w:lang/>
        </w:rPr>
        <w:t xml:space="preserve"> 32 KB </w:t>
      </w:r>
      <w:r w:rsidRPr="00FD27D0">
        <w:rPr>
          <w:rFonts w:ascii="Verdana" w:eastAsia="宋体" w:hAnsi="Verdana" w:cs="宋体"/>
          <w:kern w:val="0"/>
          <w:sz w:val="18"/>
          <w:szCs w:val="18"/>
          <w:lang/>
        </w:rPr>
        <w:t>的块就好比用</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发子弹来玩俄式轮盘－－会遇到困难。更小的请求会导致更大的系统时间和空间开销，因为要跟踪很多请求。结果应使用所有客户端都允许的</w:t>
      </w:r>
      <w:r w:rsidRPr="00FD27D0">
        <w:rPr>
          <w:rFonts w:ascii="Verdana" w:eastAsia="宋体" w:hAnsi="Verdana" w:cs="宋体"/>
          <w:kern w:val="0"/>
          <w:sz w:val="18"/>
          <w:szCs w:val="18"/>
          <w:lang/>
        </w:rPr>
        <w:t xml:space="preserve"> 16 KB</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请求块大小的限制执行的选择没有减少一部分清楚。在主要版本</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中，强制使用</w:t>
      </w:r>
      <w:r w:rsidRPr="00FD27D0">
        <w:rPr>
          <w:rFonts w:ascii="Verdana" w:eastAsia="宋体" w:hAnsi="Verdana" w:cs="宋体"/>
          <w:kern w:val="0"/>
          <w:sz w:val="18"/>
          <w:szCs w:val="18"/>
          <w:lang/>
        </w:rPr>
        <w:t xml:space="preserve"> 16 KB </w:t>
      </w:r>
      <w:r w:rsidRPr="00FD27D0">
        <w:rPr>
          <w:rFonts w:ascii="Verdana" w:eastAsia="宋体" w:hAnsi="Verdana" w:cs="宋体"/>
          <w:kern w:val="0"/>
          <w:sz w:val="18"/>
          <w:szCs w:val="18"/>
          <w:lang/>
        </w:rPr>
        <w:t>的请求，许多客户端会使用该值，只有一个严格客户端组不会使用。大多数旧客户端使用</w:t>
      </w:r>
      <w:r w:rsidRPr="00FD27D0">
        <w:rPr>
          <w:rFonts w:ascii="Verdana" w:eastAsia="宋体" w:hAnsi="Verdana" w:cs="宋体"/>
          <w:kern w:val="0"/>
          <w:sz w:val="18"/>
          <w:szCs w:val="18"/>
          <w:lang/>
        </w:rPr>
        <w:t xml:space="preserve"> 32 KB </w:t>
      </w:r>
      <w:r w:rsidRPr="00FD27D0">
        <w:rPr>
          <w:rFonts w:ascii="Verdana" w:eastAsia="宋体" w:hAnsi="Verdana" w:cs="宋体"/>
          <w:kern w:val="0"/>
          <w:sz w:val="18"/>
          <w:szCs w:val="18"/>
          <w:lang/>
        </w:rPr>
        <w:t>请求，不允许明显减少可能用户的批次。同时</w:t>
      </w:r>
      <w:r w:rsidRPr="00FD27D0">
        <w:rPr>
          <w:rFonts w:ascii="Verdana" w:eastAsia="宋体" w:hAnsi="Verdana" w:cs="宋体"/>
          <w:kern w:val="0"/>
          <w:sz w:val="18"/>
          <w:szCs w:val="18"/>
          <w:lang/>
        </w:rPr>
        <w:t xml:space="preserve"> 16 KB </w:t>
      </w:r>
      <w:r w:rsidRPr="00FD27D0">
        <w:rPr>
          <w:rFonts w:ascii="Verdana" w:eastAsia="宋体" w:hAnsi="Verdana" w:cs="宋体"/>
          <w:kern w:val="0"/>
          <w:sz w:val="18"/>
          <w:szCs w:val="18"/>
          <w:lang/>
        </w:rPr>
        <w:t>是现在部分官方的限制（</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部分</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是因为官方协议文档没有更新），所以强制使用没有错。另外，允许更大的请求增大了可能用户的批次，除在非常低的带宽连接（小于</w:t>
      </w:r>
      <w:r w:rsidRPr="00FD27D0">
        <w:rPr>
          <w:rFonts w:ascii="Verdana" w:eastAsia="宋体" w:hAnsi="Verdana" w:cs="宋体"/>
          <w:kern w:val="0"/>
          <w:sz w:val="18"/>
          <w:szCs w:val="18"/>
          <w:lang/>
        </w:rPr>
        <w:t xml:space="preserve"> 256 kbps</w:t>
      </w:r>
      <w:r w:rsidRPr="00FD27D0">
        <w:rPr>
          <w:rFonts w:ascii="Verdana" w:eastAsia="宋体" w:hAnsi="Verdana" w:cs="宋体"/>
          <w:kern w:val="0"/>
          <w:sz w:val="18"/>
          <w:szCs w:val="18"/>
          <w:lang/>
        </w:rPr>
        <w:t>）中，多个块会在一个阻塞周期内完成下载，从而强迫使用旧的限制仅会降低很少的性能。因此，推荐仅在旧的</w:t>
      </w:r>
      <w:r w:rsidRPr="00FD27D0">
        <w:rPr>
          <w:rFonts w:ascii="Verdana" w:eastAsia="宋体" w:hAnsi="Verdana" w:cs="宋体"/>
          <w:kern w:val="0"/>
          <w:sz w:val="18"/>
          <w:szCs w:val="18"/>
          <w:lang/>
        </w:rPr>
        <w:t xml:space="preserve"> 128 KB </w:t>
      </w:r>
      <w:r w:rsidRPr="00FD27D0">
        <w:rPr>
          <w:rFonts w:ascii="Verdana" w:eastAsia="宋体" w:hAnsi="Verdana" w:cs="宋体"/>
          <w:kern w:val="0"/>
          <w:sz w:val="18"/>
          <w:szCs w:val="18"/>
          <w:lang/>
        </w:rPr>
        <w:t>下才强行限制。</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piece: &lt;len=0009+X&gt;&lt;id=7&gt;&lt;</w:t>
      </w:r>
      <w:r w:rsidRPr="00FD27D0">
        <w:rPr>
          <w:rFonts w:ascii="Verdana" w:eastAsia="宋体" w:hAnsi="Verdana" w:cs="宋体"/>
          <w:b/>
          <w:bCs/>
          <w:kern w:val="0"/>
          <w:sz w:val="18"/>
          <w:szCs w:val="18"/>
          <w:lang/>
        </w:rPr>
        <w:t>索引</w:t>
      </w:r>
      <w:r w:rsidRPr="00FD27D0">
        <w:rPr>
          <w:rFonts w:ascii="Verdana" w:eastAsia="宋体" w:hAnsi="Verdana" w:cs="宋体"/>
          <w:b/>
          <w:bCs/>
          <w:kern w:val="0"/>
          <w:sz w:val="18"/>
          <w:szCs w:val="18"/>
          <w:lang/>
        </w:rPr>
        <w:t>&gt;&lt;</w:t>
      </w:r>
      <w:r w:rsidRPr="00FD27D0">
        <w:rPr>
          <w:rFonts w:ascii="Verdana" w:eastAsia="宋体" w:hAnsi="Verdana" w:cs="宋体"/>
          <w:b/>
          <w:bCs/>
          <w:kern w:val="0"/>
          <w:sz w:val="18"/>
          <w:szCs w:val="18"/>
          <w:lang/>
        </w:rPr>
        <w:t>开始</w:t>
      </w:r>
      <w:r w:rsidRPr="00FD27D0">
        <w:rPr>
          <w:rFonts w:ascii="Verdana" w:eastAsia="宋体" w:hAnsi="Verdana" w:cs="宋体"/>
          <w:b/>
          <w:bCs/>
          <w:kern w:val="0"/>
          <w:sz w:val="18"/>
          <w:szCs w:val="18"/>
          <w:lang/>
        </w:rPr>
        <w:t>&gt;&lt;</w:t>
      </w:r>
      <w:r w:rsidRPr="00FD27D0">
        <w:rPr>
          <w:rFonts w:ascii="Verdana" w:eastAsia="宋体" w:hAnsi="Verdana" w:cs="宋体"/>
          <w:b/>
          <w:bCs/>
          <w:kern w:val="0"/>
          <w:sz w:val="18"/>
          <w:szCs w:val="18"/>
          <w:lang/>
        </w:rPr>
        <w:t>块</w:t>
      </w:r>
      <w:r w:rsidRPr="00FD27D0">
        <w:rPr>
          <w:rFonts w:ascii="Verdana" w:eastAsia="宋体" w:hAnsi="Verdana" w:cs="宋体"/>
          <w:b/>
          <w:bCs/>
          <w:kern w:val="0"/>
          <w:sz w:val="18"/>
          <w:szCs w:val="18"/>
          <w:lang/>
        </w:rPr>
        <w:t>&gt;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片断消息是变长的，其中的</w:t>
      </w:r>
      <w:r w:rsidRPr="00FD27D0">
        <w:rPr>
          <w:rFonts w:ascii="Verdana" w:eastAsia="宋体" w:hAnsi="Verdana" w:cs="宋体"/>
          <w:kern w:val="0"/>
          <w:sz w:val="18"/>
          <w:szCs w:val="18"/>
          <w:lang/>
        </w:rPr>
        <w:t>“X”</w:t>
      </w:r>
      <w:r w:rsidRPr="00FD27D0">
        <w:rPr>
          <w:rFonts w:ascii="Verdana" w:eastAsia="宋体" w:hAnsi="Verdana" w:cs="宋体"/>
          <w:kern w:val="0"/>
          <w:sz w:val="18"/>
          <w:szCs w:val="18"/>
          <w:lang/>
        </w:rPr>
        <w:t>是块长度。有效负载包含以下信息：</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索引</w:t>
      </w:r>
      <w:r w:rsidRPr="00FD27D0">
        <w:rPr>
          <w:rFonts w:ascii="Verdana" w:eastAsia="宋体" w:hAnsi="Verdana" w:cs="宋体"/>
          <w:kern w:val="0"/>
          <w:sz w:val="18"/>
          <w:szCs w:val="18"/>
          <w:lang/>
        </w:rPr>
        <w:t>：由〇基片断索引指定的整数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开始</w:t>
      </w:r>
      <w:r w:rsidRPr="00FD27D0">
        <w:rPr>
          <w:rFonts w:ascii="Verdana" w:eastAsia="宋体" w:hAnsi="Verdana" w:cs="宋体"/>
          <w:kern w:val="0"/>
          <w:sz w:val="18"/>
          <w:szCs w:val="18"/>
          <w:lang/>
        </w:rPr>
        <w:t>：由片断内〇基字节偏移量指定的整数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块</w:t>
      </w:r>
      <w:r w:rsidRPr="00FD27D0">
        <w:rPr>
          <w:rFonts w:ascii="Verdana" w:eastAsia="宋体" w:hAnsi="Verdana" w:cs="宋体"/>
          <w:kern w:val="0"/>
          <w:sz w:val="18"/>
          <w:szCs w:val="18"/>
          <w:lang/>
        </w:rPr>
        <w:t>：数据块，是索引指定片断的子集。</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cancel: &lt;len=0013&gt;&lt;id=8&gt;&lt;</w:t>
      </w:r>
      <w:r w:rsidRPr="00FD27D0">
        <w:rPr>
          <w:rFonts w:ascii="Verdana" w:eastAsia="宋体" w:hAnsi="Verdana" w:cs="宋体"/>
          <w:b/>
          <w:bCs/>
          <w:kern w:val="0"/>
          <w:sz w:val="18"/>
          <w:szCs w:val="18"/>
          <w:lang/>
        </w:rPr>
        <w:t>索引</w:t>
      </w:r>
      <w:r w:rsidRPr="00FD27D0">
        <w:rPr>
          <w:rFonts w:ascii="Verdana" w:eastAsia="宋体" w:hAnsi="Verdana" w:cs="宋体"/>
          <w:b/>
          <w:bCs/>
          <w:kern w:val="0"/>
          <w:sz w:val="18"/>
          <w:szCs w:val="18"/>
          <w:lang/>
        </w:rPr>
        <w:t>&gt;&lt;</w:t>
      </w:r>
      <w:r w:rsidRPr="00FD27D0">
        <w:rPr>
          <w:rFonts w:ascii="Verdana" w:eastAsia="宋体" w:hAnsi="Verdana" w:cs="宋体"/>
          <w:b/>
          <w:bCs/>
          <w:kern w:val="0"/>
          <w:sz w:val="18"/>
          <w:szCs w:val="18"/>
          <w:lang/>
        </w:rPr>
        <w:t>开始</w:t>
      </w:r>
      <w:r w:rsidRPr="00FD27D0">
        <w:rPr>
          <w:rFonts w:ascii="Verdana" w:eastAsia="宋体" w:hAnsi="Verdana" w:cs="宋体"/>
          <w:b/>
          <w:bCs/>
          <w:kern w:val="0"/>
          <w:sz w:val="18"/>
          <w:szCs w:val="18"/>
          <w:lang/>
        </w:rPr>
        <w:t>&gt;&lt;</w:t>
      </w:r>
      <w:r w:rsidRPr="00FD27D0">
        <w:rPr>
          <w:rFonts w:ascii="Verdana" w:eastAsia="宋体" w:hAnsi="Verdana" w:cs="宋体"/>
          <w:b/>
          <w:bCs/>
          <w:kern w:val="0"/>
          <w:sz w:val="18"/>
          <w:szCs w:val="18"/>
          <w:lang/>
        </w:rPr>
        <w:t>长度</w:t>
      </w:r>
      <w:r w:rsidRPr="00FD27D0">
        <w:rPr>
          <w:rFonts w:ascii="Verdana" w:eastAsia="宋体" w:hAnsi="Verdana" w:cs="宋体"/>
          <w:b/>
          <w:bCs/>
          <w:kern w:val="0"/>
          <w:sz w:val="18"/>
          <w:szCs w:val="18"/>
          <w:lang/>
        </w:rPr>
        <w:t>&gt;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取消</w:t>
      </w:r>
      <w:r w:rsidRPr="00FD27D0">
        <w:rPr>
          <w:rFonts w:ascii="Verdana" w:eastAsia="宋体" w:hAnsi="Verdana" w:cs="宋体"/>
          <w:kern w:val="0"/>
          <w:sz w:val="18"/>
          <w:szCs w:val="18"/>
          <w:lang/>
        </w:rPr>
        <w:t>信息是定长的，用来取消块的请求。有效负载与</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请求</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消息相同。典型用在</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最后阶段</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中。（见下面的算法段）</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port: &lt;len=0003&gt;&lt;id=9&gt;&lt;listen-port&gt;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b/>
          <w:bCs/>
          <w:kern w:val="0"/>
          <w:sz w:val="18"/>
          <w:szCs w:val="18"/>
          <w:lang/>
        </w:rPr>
        <w:t>端口</w:t>
      </w:r>
      <w:r w:rsidRPr="00FD27D0">
        <w:rPr>
          <w:rFonts w:ascii="Verdana" w:eastAsia="宋体" w:hAnsi="Verdana" w:cs="宋体"/>
          <w:kern w:val="0"/>
          <w:sz w:val="18"/>
          <w:szCs w:val="18"/>
          <w:lang/>
        </w:rPr>
        <w:t>消息是由运行</w:t>
      </w:r>
      <w:r w:rsidRPr="00FD27D0">
        <w:rPr>
          <w:rFonts w:ascii="Verdana" w:eastAsia="宋体" w:hAnsi="Verdana" w:cs="宋体"/>
          <w:kern w:val="0"/>
          <w:sz w:val="18"/>
          <w:szCs w:val="18"/>
          <w:lang/>
        </w:rPr>
        <w:t xml:space="preserve"> DHT </w:t>
      </w:r>
      <w:r w:rsidRPr="00FD27D0">
        <w:rPr>
          <w:rFonts w:ascii="Verdana" w:eastAsia="宋体" w:hAnsi="Verdana" w:cs="宋体"/>
          <w:kern w:val="0"/>
          <w:sz w:val="18"/>
          <w:szCs w:val="18"/>
          <w:lang/>
        </w:rPr>
        <w:t>服务器的新版本的主要部分。监听端口是用户</w:t>
      </w:r>
      <w:r w:rsidRPr="00FD27D0">
        <w:rPr>
          <w:rFonts w:ascii="Verdana" w:eastAsia="宋体" w:hAnsi="Verdana" w:cs="宋体"/>
          <w:kern w:val="0"/>
          <w:sz w:val="18"/>
          <w:szCs w:val="18"/>
          <w:lang/>
        </w:rPr>
        <w:t xml:space="preserve"> DHT </w:t>
      </w:r>
      <w:r w:rsidRPr="00FD27D0">
        <w:rPr>
          <w:rFonts w:ascii="Verdana" w:eastAsia="宋体" w:hAnsi="Verdana" w:cs="宋体"/>
          <w:kern w:val="0"/>
          <w:sz w:val="18"/>
          <w:szCs w:val="18"/>
          <w:lang/>
        </w:rPr>
        <w:t>节点正在监听的端口。如果</w:t>
      </w:r>
      <w:r w:rsidRPr="00FD27D0">
        <w:rPr>
          <w:rFonts w:ascii="Verdana" w:eastAsia="宋体" w:hAnsi="Verdana" w:cs="宋体"/>
          <w:kern w:val="0"/>
          <w:sz w:val="18"/>
          <w:szCs w:val="18"/>
          <w:lang/>
        </w:rPr>
        <w:t xml:space="preserve"> DHT </w:t>
      </w:r>
      <w:r w:rsidRPr="00FD27D0">
        <w:rPr>
          <w:rFonts w:ascii="Verdana" w:eastAsia="宋体" w:hAnsi="Verdana" w:cs="宋体"/>
          <w:kern w:val="0"/>
          <w:sz w:val="18"/>
          <w:szCs w:val="18"/>
          <w:lang/>
        </w:rPr>
        <w:t>服务器支持，则应把此用户加入本地的路由表中。</w:t>
      </w:r>
    </w:p>
    <w:p w:rsidR="00FD27D0" w:rsidRPr="00FD27D0" w:rsidRDefault="00FD27D0" w:rsidP="00FD27D0">
      <w:pPr>
        <w:widowControl/>
        <w:shd w:val="clear" w:color="auto" w:fill="FFFFFF"/>
        <w:jc w:val="left"/>
        <w:outlineLvl w:val="1"/>
        <w:rPr>
          <w:rFonts w:ascii="Verdana" w:eastAsia="宋体" w:hAnsi="Verdana" w:cs="宋体"/>
          <w:b/>
          <w:bCs/>
          <w:kern w:val="0"/>
          <w:sz w:val="36"/>
          <w:szCs w:val="36"/>
          <w:lang/>
        </w:rPr>
      </w:pPr>
      <w:r w:rsidRPr="00FD27D0">
        <w:rPr>
          <w:rFonts w:ascii="Verdana" w:eastAsia="宋体" w:hAnsi="Verdana" w:cs="宋体"/>
          <w:b/>
          <w:bCs/>
          <w:kern w:val="0"/>
          <w:sz w:val="36"/>
          <w:szCs w:val="36"/>
          <w:lang/>
        </w:rPr>
        <w:t>算法</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排队</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通常建议用户在每个连接上保持一些未完成的请求。因为从一块的下载到开始下载另一块需要一个完全的往返程（往返程在片断消息和下一个请求消息之间）。一旦与高</w:t>
      </w:r>
      <w:r w:rsidRPr="00FD27D0">
        <w:rPr>
          <w:rFonts w:ascii="Verdana" w:eastAsia="宋体" w:hAnsi="Verdana" w:cs="宋体"/>
          <w:kern w:val="0"/>
          <w:sz w:val="18"/>
          <w:szCs w:val="18"/>
          <w:lang/>
        </w:rPr>
        <w:t xml:space="preserve"> BDP </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Bandwidth Delay Product</w:t>
      </w:r>
      <w:r w:rsidRPr="00FD27D0">
        <w:rPr>
          <w:rFonts w:ascii="Verdana" w:eastAsia="宋体" w:hAnsi="Verdana" w:cs="宋体"/>
          <w:kern w:val="0"/>
          <w:sz w:val="18"/>
          <w:szCs w:val="18"/>
          <w:lang/>
        </w:rPr>
        <w:t>，高延迟或带宽）相连，会降低很多性能。官方客户端未完成请求的默认值是</w:t>
      </w:r>
      <w:r w:rsidRPr="00FD27D0">
        <w:rPr>
          <w:rFonts w:ascii="Verdana" w:eastAsia="宋体" w:hAnsi="Verdana" w:cs="宋体"/>
          <w:kern w:val="0"/>
          <w:sz w:val="18"/>
          <w:szCs w:val="18"/>
          <w:lang/>
        </w:rPr>
        <w:t xml:space="preserve"> 5</w:t>
      </w:r>
      <w:r w:rsidRPr="00FD27D0">
        <w:rPr>
          <w:rFonts w:ascii="Verdana" w:eastAsia="宋体" w:hAnsi="Verdana" w:cs="宋体"/>
          <w:kern w:val="0"/>
          <w:sz w:val="18"/>
          <w:szCs w:val="18"/>
          <w:lang/>
        </w:rPr>
        <w:t>。</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用户注意：这是最严格的性能条款。一个</w:t>
      </w:r>
      <w:r w:rsidRPr="00FD27D0">
        <w:rPr>
          <w:rFonts w:ascii="Verdana" w:eastAsia="宋体" w:hAnsi="Verdana" w:cs="宋体"/>
          <w:kern w:val="0"/>
          <w:sz w:val="18"/>
          <w:szCs w:val="18"/>
          <w:lang/>
        </w:rPr>
        <w:t xml:space="preserve"> 5 </w:t>
      </w:r>
      <w:r w:rsidRPr="00FD27D0">
        <w:rPr>
          <w:rFonts w:ascii="Verdana" w:eastAsia="宋体" w:hAnsi="Verdana" w:cs="宋体"/>
          <w:kern w:val="0"/>
          <w:sz w:val="18"/>
          <w:szCs w:val="18"/>
          <w:lang/>
        </w:rPr>
        <w:t>请求的静态队列对于具有</w:t>
      </w:r>
      <w:r w:rsidRPr="00FD27D0">
        <w:rPr>
          <w:rFonts w:ascii="Verdana" w:eastAsia="宋体" w:hAnsi="Verdana" w:cs="宋体"/>
          <w:kern w:val="0"/>
          <w:sz w:val="18"/>
          <w:szCs w:val="18"/>
          <w:lang/>
        </w:rPr>
        <w:t xml:space="preserve"> 50 ms </w:t>
      </w:r>
      <w:r w:rsidRPr="00FD27D0">
        <w:rPr>
          <w:rFonts w:ascii="Verdana" w:eastAsia="宋体" w:hAnsi="Verdana" w:cs="宋体"/>
          <w:kern w:val="0"/>
          <w:sz w:val="18"/>
          <w:szCs w:val="18"/>
          <w:lang/>
        </w:rPr>
        <w:t>延迟</w:t>
      </w:r>
      <w:r w:rsidRPr="00FD27D0">
        <w:rPr>
          <w:rFonts w:ascii="Verdana" w:eastAsia="宋体" w:hAnsi="Verdana" w:cs="宋体"/>
          <w:kern w:val="0"/>
          <w:sz w:val="18"/>
          <w:szCs w:val="18"/>
          <w:lang/>
        </w:rPr>
        <w:t xml:space="preserve"> 5 Mbps </w:t>
      </w:r>
      <w:r w:rsidRPr="00FD27D0">
        <w:rPr>
          <w:rFonts w:ascii="Verdana" w:eastAsia="宋体" w:hAnsi="Verdana" w:cs="宋体"/>
          <w:kern w:val="0"/>
          <w:sz w:val="18"/>
          <w:szCs w:val="18"/>
          <w:lang/>
        </w:rPr>
        <w:t>中的</w:t>
      </w:r>
      <w:r w:rsidRPr="00FD27D0">
        <w:rPr>
          <w:rFonts w:ascii="Verdana" w:eastAsia="宋体" w:hAnsi="Verdana" w:cs="宋体"/>
          <w:kern w:val="0"/>
          <w:sz w:val="18"/>
          <w:szCs w:val="18"/>
          <w:lang/>
        </w:rPr>
        <w:t xml:space="preserve"> 32 KB </w:t>
      </w:r>
      <w:r w:rsidRPr="00FD27D0">
        <w:rPr>
          <w:rFonts w:ascii="Verdana" w:eastAsia="宋体" w:hAnsi="Verdana" w:cs="宋体"/>
          <w:kern w:val="0"/>
          <w:sz w:val="18"/>
          <w:szCs w:val="18"/>
          <w:lang/>
        </w:rPr>
        <w:t>块是合理的。连接更大的带宽越来越常见，所以用户界面设计者被催促使其对于改变更适用。特别地，线缆调制解调器以调整通信量和增加其可能缓和部分由此导致的问题，这是众所周知的。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自动调整：调整此参数的一个合理的方法是连续测量单个连接的带宽。如果该用户增加带宽而队列不够，则尝试增加队列长度。使用相同标志如果减少队列长度没有减少带宽和延迟，可能是队列长度太大了。</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超级种子</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lastRenderedPageBreak/>
        <w:t>（该项不是原始规范的一部分）</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在</w:t>
      </w:r>
      <w:r w:rsidRPr="00FD27D0">
        <w:rPr>
          <w:rFonts w:ascii="Verdana" w:eastAsia="宋体" w:hAnsi="Verdana" w:cs="宋体"/>
          <w:kern w:val="0"/>
          <w:sz w:val="18"/>
          <w:szCs w:val="18"/>
          <w:lang/>
        </w:rPr>
        <w:t xml:space="preserve"> S-5.5 </w:t>
      </w:r>
      <w:r w:rsidRPr="00FD27D0">
        <w:rPr>
          <w:rFonts w:ascii="Verdana" w:eastAsia="宋体" w:hAnsi="Verdana" w:cs="宋体"/>
          <w:kern w:val="0"/>
          <w:sz w:val="18"/>
          <w:szCs w:val="18"/>
          <w:lang/>
        </w:rPr>
        <w:t>中的超级种子特性是一种新的做种算法，用来帮助只有有限带宽的做种者发布很大的文件，减少为了产生新的种子而上传的数据总量。</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当做种者使用</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超级种子模式</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时，它不会作为标准种子，而是伪装成一个没有数据的普通客户端。当客户端连接时，它会通知它们自己收到一块从未发送或源很少的片断。这将促使客户端仅尝试下载那个片断。</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当客户端完成下载该片断时，做种者看到它以前发送的片断在其他用户中至少有一个拥有后，才会继续发送另外的片断。在那之前，客户端下载不到做种者的其他片断，这样不会浪费做种者的带宽。</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这种方法会有更高的效率，同时促使用户只下载源最少的数据，降低了多余数据的发送，限制了没有为该群传输数据的用户而发送的数据量。在这之前，做种者可能需要上传文件总大小的</w:t>
      </w:r>
      <w:r w:rsidRPr="00FD27D0">
        <w:rPr>
          <w:rFonts w:ascii="Verdana" w:eastAsia="宋体" w:hAnsi="Verdana" w:cs="宋体"/>
          <w:kern w:val="0"/>
          <w:sz w:val="18"/>
          <w:szCs w:val="18"/>
          <w:lang/>
        </w:rPr>
        <w:t xml:space="preserve"> 1.5 </w:t>
      </w:r>
      <w:r w:rsidRPr="00FD27D0">
        <w:rPr>
          <w:rFonts w:ascii="Verdana" w:eastAsia="宋体" w:hAnsi="Verdana" w:cs="宋体"/>
          <w:kern w:val="0"/>
          <w:sz w:val="18"/>
          <w:szCs w:val="18"/>
          <w:lang/>
        </w:rPr>
        <w:t>到</w:t>
      </w:r>
      <w:r w:rsidRPr="00FD27D0">
        <w:rPr>
          <w:rFonts w:ascii="Verdana" w:eastAsia="宋体" w:hAnsi="Verdana" w:cs="宋体"/>
          <w:kern w:val="0"/>
          <w:sz w:val="18"/>
          <w:szCs w:val="18"/>
          <w:lang/>
        </w:rPr>
        <w:t xml:space="preserve"> 2 </w:t>
      </w:r>
      <w:r w:rsidRPr="00FD27D0">
        <w:rPr>
          <w:rFonts w:ascii="Verdana" w:eastAsia="宋体" w:hAnsi="Verdana" w:cs="宋体"/>
          <w:kern w:val="0"/>
          <w:sz w:val="18"/>
          <w:szCs w:val="18"/>
          <w:lang/>
        </w:rPr>
        <w:t>倍，其他用户才可能成为种子。但是，使用超级种子模式的单个客户端发布大的文件只需上传文件大小的</w:t>
      </w:r>
      <w:r w:rsidRPr="00FD27D0">
        <w:rPr>
          <w:rFonts w:ascii="Verdana" w:eastAsia="宋体" w:hAnsi="Verdana" w:cs="宋体"/>
          <w:kern w:val="0"/>
          <w:sz w:val="18"/>
          <w:szCs w:val="18"/>
          <w:lang/>
        </w:rPr>
        <w:t xml:space="preserve"> 1.05 </w:t>
      </w:r>
      <w:r w:rsidRPr="00FD27D0">
        <w:rPr>
          <w:rFonts w:ascii="Verdana" w:eastAsia="宋体" w:hAnsi="Verdana" w:cs="宋体"/>
          <w:kern w:val="0"/>
          <w:sz w:val="18"/>
          <w:szCs w:val="18"/>
          <w:lang/>
        </w:rPr>
        <w:t>倍就能成为种子。这是标准做种效率的</w:t>
      </w:r>
      <w:r w:rsidRPr="00FD27D0">
        <w:rPr>
          <w:rFonts w:ascii="Verdana" w:eastAsia="宋体" w:hAnsi="Verdana" w:cs="宋体"/>
          <w:kern w:val="0"/>
          <w:sz w:val="18"/>
          <w:szCs w:val="18"/>
          <w:lang/>
        </w:rPr>
        <w:t xml:space="preserve"> 1.5 </w:t>
      </w:r>
      <w:r w:rsidRPr="00FD27D0">
        <w:rPr>
          <w:rFonts w:ascii="Verdana" w:eastAsia="宋体" w:hAnsi="Verdana" w:cs="宋体"/>
          <w:kern w:val="0"/>
          <w:sz w:val="18"/>
          <w:szCs w:val="18"/>
          <w:lang/>
        </w:rPr>
        <w:t>到</w:t>
      </w:r>
      <w:r w:rsidRPr="00FD27D0">
        <w:rPr>
          <w:rFonts w:ascii="Verdana" w:eastAsia="宋体" w:hAnsi="Verdana" w:cs="宋体"/>
          <w:kern w:val="0"/>
          <w:sz w:val="18"/>
          <w:szCs w:val="18"/>
          <w:lang/>
        </w:rPr>
        <w:t xml:space="preserve"> 2 </w:t>
      </w:r>
      <w:r w:rsidRPr="00FD27D0">
        <w:rPr>
          <w:rFonts w:ascii="Verdana" w:eastAsia="宋体" w:hAnsi="Verdana" w:cs="宋体"/>
          <w:kern w:val="0"/>
          <w:sz w:val="18"/>
          <w:szCs w:val="18"/>
          <w:lang/>
        </w:rPr>
        <w:t>倍。</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不推荐一般用户采用超级种子模式。虽然它有助于稀少数据的扩散，但是它限制了客户端下载片断的选择，同时限制了客户端下载自己已得到部分的片断。所以，超级种子模式只推荐原始做种者使用。</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综上，</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原始做种者模式</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或</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发布者模式</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是更恰当的名称。</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片断下载策略</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客户端可以随机顺序下载片断。</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更好的方法是首先下载源最少的片断。客户端可以从每个其他用户保存的原始位字段来决定，通过拥有消息来更新。然后，客户端可以下载出现在其他用户位字段中频率最低的片断。</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最后阶段</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下载接近完成时，最后几块的速度有变慢的趋势。为了加速，客户端向其他所有拥有自己缺少块的用户发送请求。为防止变成无效，客户端在每个块完成后就向其他用户发送一个取消的消息。</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没有已定的界限，推荐百分比或能用来作为指导的块计数。</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何时进入最后阶段模式有待讨论。一些客户端以请求了所有块来进入最后阶段。其他的等到剩余块的数目少于传输中块的数目或不超过</w:t>
      </w:r>
      <w:r w:rsidRPr="00FD27D0">
        <w:rPr>
          <w:rFonts w:ascii="Verdana" w:eastAsia="宋体" w:hAnsi="Verdana" w:cs="宋体"/>
          <w:kern w:val="0"/>
          <w:sz w:val="18"/>
          <w:szCs w:val="18"/>
          <w:lang/>
        </w:rPr>
        <w:t xml:space="preserve"> 20 </w:t>
      </w:r>
      <w:r w:rsidRPr="00FD27D0">
        <w:rPr>
          <w:rFonts w:ascii="Verdana" w:eastAsia="宋体" w:hAnsi="Verdana" w:cs="宋体"/>
          <w:kern w:val="0"/>
          <w:sz w:val="18"/>
          <w:szCs w:val="18"/>
          <w:lang/>
        </w:rPr>
        <w:t>来进入该阶段。保持很少的等待块（</w:t>
      </w:r>
      <w:r w:rsidRPr="00FD27D0">
        <w:rPr>
          <w:rFonts w:ascii="Verdana" w:eastAsia="宋体" w:hAnsi="Verdana" w:cs="宋体"/>
          <w:kern w:val="0"/>
          <w:sz w:val="18"/>
          <w:szCs w:val="18"/>
          <w:lang/>
        </w:rPr>
        <w:t xml:space="preserve">1 </w:t>
      </w:r>
      <w:r w:rsidRPr="00FD27D0">
        <w:rPr>
          <w:rFonts w:ascii="Verdana" w:eastAsia="宋体" w:hAnsi="Verdana" w:cs="宋体"/>
          <w:kern w:val="0"/>
          <w:sz w:val="18"/>
          <w:szCs w:val="18"/>
          <w:lang/>
        </w:rPr>
        <w:t>或</w:t>
      </w:r>
      <w:r w:rsidRPr="00FD27D0">
        <w:rPr>
          <w:rFonts w:ascii="Verdana" w:eastAsia="宋体" w:hAnsi="Verdana" w:cs="宋体"/>
          <w:kern w:val="0"/>
          <w:sz w:val="18"/>
          <w:szCs w:val="18"/>
          <w:lang/>
        </w:rPr>
        <w:t xml:space="preserve"> 2 </w:t>
      </w:r>
      <w:r w:rsidRPr="00FD27D0">
        <w:rPr>
          <w:rFonts w:ascii="Verdana" w:eastAsia="宋体" w:hAnsi="Verdana" w:cs="宋体"/>
          <w:kern w:val="0"/>
          <w:sz w:val="18"/>
          <w:szCs w:val="18"/>
          <w:lang/>
        </w:rPr>
        <w:t>块）来将允许值减到最少，如果随机选择块的请求，可能会重复下载到已有的块。更多的协议说明见：</w:t>
      </w:r>
      <w:r w:rsidRPr="00FD27D0">
        <w:rPr>
          <w:rFonts w:ascii="Verdana" w:eastAsia="宋体" w:hAnsi="Verdana" w:cs="宋体"/>
          <w:kern w:val="0"/>
          <w:sz w:val="18"/>
          <w:szCs w:val="18"/>
          <w:lang/>
        </w:rPr>
        <w:t>http://hal.inria.fr/inria-00000156/en</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t>阻塞与最佳畅通</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阻塞有几种原因。</w:t>
      </w:r>
      <w:r w:rsidRPr="00FD27D0">
        <w:rPr>
          <w:rFonts w:ascii="Verdana" w:eastAsia="宋体" w:hAnsi="Verdana" w:cs="宋体"/>
          <w:kern w:val="0"/>
          <w:sz w:val="18"/>
          <w:szCs w:val="18"/>
          <w:lang/>
        </w:rPr>
        <w:t xml:space="preserve">TCP </w:t>
      </w:r>
      <w:r w:rsidRPr="00FD27D0">
        <w:rPr>
          <w:rFonts w:ascii="Verdana" w:eastAsia="宋体" w:hAnsi="Verdana" w:cs="宋体"/>
          <w:kern w:val="0"/>
          <w:sz w:val="18"/>
          <w:szCs w:val="18"/>
          <w:lang/>
        </w:rPr>
        <w:t>拥塞控制在同时发出许多连接时表现很差。同时，阻塞使每个用户使用</w:t>
      </w:r>
      <w:r w:rsidRPr="00FD27D0">
        <w:rPr>
          <w:rFonts w:ascii="Verdana" w:eastAsia="宋体" w:hAnsi="Verdana" w:cs="宋体"/>
          <w:kern w:val="0"/>
          <w:sz w:val="18"/>
          <w:szCs w:val="18"/>
          <w:lang/>
        </w:rPr>
        <w:t xml:space="preserve"> tit-for-tat-ish </w:t>
      </w:r>
      <w:r w:rsidRPr="00FD27D0">
        <w:rPr>
          <w:rFonts w:ascii="Verdana" w:eastAsia="宋体" w:hAnsi="Verdana" w:cs="宋体"/>
          <w:kern w:val="0"/>
          <w:sz w:val="18"/>
          <w:szCs w:val="18"/>
          <w:lang/>
        </w:rPr>
        <w:t>算法来确定自己得到一致的下载速度。</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下面描述的阻塞算法是现在使用的。所有新算法同时在整个包括它们的网络中工作正常，这是很重要的。</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一个好的阻塞算法应有几个标准。它应为更高的</w:t>
      </w:r>
      <w:r w:rsidRPr="00FD27D0">
        <w:rPr>
          <w:rFonts w:ascii="Verdana" w:eastAsia="宋体" w:hAnsi="Verdana" w:cs="宋体"/>
          <w:kern w:val="0"/>
          <w:sz w:val="18"/>
          <w:szCs w:val="18"/>
          <w:lang/>
        </w:rPr>
        <w:t xml:space="preserve"> TCP </w:t>
      </w:r>
      <w:r w:rsidRPr="00FD27D0">
        <w:rPr>
          <w:rFonts w:ascii="Verdana" w:eastAsia="宋体" w:hAnsi="Verdana" w:cs="宋体"/>
          <w:kern w:val="0"/>
          <w:sz w:val="18"/>
          <w:szCs w:val="18"/>
          <w:lang/>
        </w:rPr>
        <w:t>性能改进并发上传数。它应避免被叫做</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原纤化作用</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的快速阻塞和未阻塞。它应互换到让自己下载的用户。最后，它应偶尔测试未使用连接来发现是否比当前使用的更好，这叫做最佳畅通。</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当前使用的阻塞算法通过每</w:t>
      </w:r>
      <w:r w:rsidRPr="00FD27D0">
        <w:rPr>
          <w:rFonts w:ascii="Verdana" w:eastAsia="宋体" w:hAnsi="Verdana" w:cs="宋体"/>
          <w:kern w:val="0"/>
          <w:sz w:val="18"/>
          <w:szCs w:val="18"/>
          <w:lang/>
        </w:rPr>
        <w:t xml:space="preserve"> 10 </w:t>
      </w:r>
      <w:r w:rsidRPr="00FD27D0">
        <w:rPr>
          <w:rFonts w:ascii="Verdana" w:eastAsia="宋体" w:hAnsi="Verdana" w:cs="宋体"/>
          <w:kern w:val="0"/>
          <w:sz w:val="18"/>
          <w:szCs w:val="18"/>
          <w:lang/>
        </w:rPr>
        <w:t>秒钟改变被阻塞用户来避免原纤化作用。</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互换和上传数目的改进是由拥有最佳上传速度和感兴趣的</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个未阻塞用户来控制的。这将使客户端的下载速度变得最大。这</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个用户被称为下载者，因为它们对从客户端的下载感兴趣。</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与下载者相比，具有较高上传速度的用户对未阻塞不感兴趣。如果它们感兴趣，具有最低上传速度的下载者将被阻塞。如果客户端拥有完成的文件，它使用上传速度而不是下载速度来决定哪一个用户未阻塞。</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对于最佳畅通，在任何时候只有一个未阻塞用户，而不管它的上传速度（如果感兴趣，它会成为</w:t>
      </w:r>
      <w:r w:rsidRPr="00FD27D0">
        <w:rPr>
          <w:rFonts w:ascii="Verdana" w:eastAsia="宋体" w:hAnsi="Verdana" w:cs="宋体"/>
          <w:kern w:val="0"/>
          <w:sz w:val="18"/>
          <w:szCs w:val="18"/>
          <w:lang/>
        </w:rPr>
        <w:t xml:space="preserve"> 4 </w:t>
      </w:r>
      <w:r w:rsidRPr="00FD27D0">
        <w:rPr>
          <w:rFonts w:ascii="Verdana" w:eastAsia="宋体" w:hAnsi="Verdana" w:cs="宋体"/>
          <w:kern w:val="0"/>
          <w:sz w:val="18"/>
          <w:szCs w:val="18"/>
          <w:lang/>
        </w:rPr>
        <w:t>个允许的下载者之一）。最佳畅通的用户</w:t>
      </w:r>
      <w:r w:rsidRPr="00FD27D0">
        <w:rPr>
          <w:rFonts w:ascii="Verdana" w:eastAsia="宋体" w:hAnsi="Verdana" w:cs="宋体"/>
          <w:kern w:val="0"/>
          <w:sz w:val="18"/>
          <w:szCs w:val="18"/>
          <w:lang/>
        </w:rPr>
        <w:t xml:space="preserve"> 30 </w:t>
      </w:r>
      <w:r w:rsidRPr="00FD27D0">
        <w:rPr>
          <w:rFonts w:ascii="Verdana" w:eastAsia="宋体" w:hAnsi="Verdana" w:cs="宋体"/>
          <w:kern w:val="0"/>
          <w:sz w:val="18"/>
          <w:szCs w:val="18"/>
          <w:lang/>
        </w:rPr>
        <w:t>秒循环一次。最新连接的用户有</w:t>
      </w:r>
      <w:r w:rsidRPr="00FD27D0">
        <w:rPr>
          <w:rFonts w:ascii="Verdana" w:eastAsia="宋体" w:hAnsi="Verdana" w:cs="宋体"/>
          <w:kern w:val="0"/>
          <w:sz w:val="18"/>
          <w:szCs w:val="18"/>
          <w:lang/>
        </w:rPr>
        <w:t xml:space="preserve"> 3 </w:t>
      </w:r>
      <w:r w:rsidRPr="00FD27D0">
        <w:rPr>
          <w:rFonts w:ascii="Verdana" w:eastAsia="宋体" w:hAnsi="Verdana" w:cs="宋体"/>
          <w:kern w:val="0"/>
          <w:sz w:val="18"/>
          <w:szCs w:val="18"/>
          <w:lang/>
        </w:rPr>
        <w:t>次可能作为循环中当前的最佳畅通。这给它们得到一个完成块就上传的机会。</w:t>
      </w:r>
    </w:p>
    <w:p w:rsidR="00FD27D0" w:rsidRPr="00FD27D0" w:rsidRDefault="00FD27D0" w:rsidP="00FD27D0">
      <w:pPr>
        <w:widowControl/>
        <w:shd w:val="clear" w:color="auto" w:fill="FFFFFF"/>
        <w:jc w:val="left"/>
        <w:outlineLvl w:val="2"/>
        <w:rPr>
          <w:rFonts w:ascii="Verdana" w:eastAsia="宋体" w:hAnsi="Verdana" w:cs="宋体"/>
          <w:b/>
          <w:bCs/>
          <w:kern w:val="0"/>
          <w:sz w:val="27"/>
          <w:szCs w:val="27"/>
          <w:lang/>
        </w:rPr>
      </w:pPr>
      <w:r w:rsidRPr="00FD27D0">
        <w:rPr>
          <w:rFonts w:ascii="Verdana" w:eastAsia="宋体" w:hAnsi="Verdana" w:cs="宋体"/>
          <w:b/>
          <w:bCs/>
          <w:kern w:val="0"/>
          <w:sz w:val="27"/>
          <w:szCs w:val="27"/>
          <w:lang/>
        </w:rPr>
        <w:lastRenderedPageBreak/>
        <w:t>反冷落</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（扩展不在官方协议中）</w:t>
      </w:r>
    </w:p>
    <w:p w:rsidR="00FD27D0" w:rsidRPr="00FD27D0" w:rsidRDefault="00FD27D0" w:rsidP="00FD27D0">
      <w:pPr>
        <w:widowControl/>
        <w:shd w:val="clear" w:color="auto" w:fill="FFFFFF"/>
        <w:jc w:val="left"/>
        <w:rPr>
          <w:rFonts w:ascii="Verdana" w:eastAsia="宋体" w:hAnsi="Verdana" w:cs="宋体"/>
          <w:kern w:val="0"/>
          <w:sz w:val="18"/>
          <w:szCs w:val="18"/>
          <w:lang/>
        </w:rPr>
      </w:pPr>
      <w:r w:rsidRPr="00FD27D0">
        <w:rPr>
          <w:rFonts w:ascii="Verdana" w:eastAsia="宋体" w:hAnsi="Verdana" w:cs="宋体"/>
          <w:kern w:val="0"/>
          <w:sz w:val="18"/>
          <w:szCs w:val="18"/>
          <w:lang/>
        </w:rPr>
        <w:t>偶尔一个</w:t>
      </w:r>
      <w:r w:rsidRPr="00FD27D0">
        <w:rPr>
          <w:rFonts w:ascii="Verdana" w:eastAsia="宋体" w:hAnsi="Verdana" w:cs="宋体"/>
          <w:kern w:val="0"/>
          <w:sz w:val="18"/>
          <w:szCs w:val="18"/>
          <w:lang/>
        </w:rPr>
        <w:t xml:space="preserve"> BitTorrent </w:t>
      </w:r>
      <w:r w:rsidRPr="00FD27D0">
        <w:rPr>
          <w:rFonts w:ascii="Verdana" w:eastAsia="宋体" w:hAnsi="Verdana" w:cs="宋体"/>
          <w:kern w:val="0"/>
          <w:sz w:val="18"/>
          <w:szCs w:val="18"/>
          <w:lang/>
        </w:rPr>
        <w:t>用户会被其他用户冷落，它先前从那些用户中下载了数据。在这种情况下，它通常得到很低的下载速度，直到最佳畅通找到更好的用户。为了缓和此问题，当过了</w:t>
      </w:r>
      <w:r w:rsidRPr="00FD27D0">
        <w:rPr>
          <w:rFonts w:ascii="Verdana" w:eastAsia="宋体" w:hAnsi="Verdana" w:cs="宋体"/>
          <w:kern w:val="0"/>
          <w:sz w:val="18"/>
          <w:szCs w:val="18"/>
          <w:lang/>
        </w:rPr>
        <w:t xml:space="preserve"> 1 </w:t>
      </w:r>
      <w:r w:rsidRPr="00FD27D0">
        <w:rPr>
          <w:rFonts w:ascii="Verdana" w:eastAsia="宋体" w:hAnsi="Verdana" w:cs="宋体"/>
          <w:kern w:val="0"/>
          <w:sz w:val="18"/>
          <w:szCs w:val="18"/>
          <w:lang/>
        </w:rPr>
        <w:t>分钟而没有从某个用户得到一个片断，</w:t>
      </w:r>
      <w:r w:rsidRPr="00FD27D0">
        <w:rPr>
          <w:rFonts w:ascii="Verdana" w:eastAsia="宋体" w:hAnsi="Verdana" w:cs="宋体"/>
          <w:kern w:val="0"/>
          <w:sz w:val="18"/>
          <w:szCs w:val="18"/>
          <w:lang/>
        </w:rPr>
        <w:t xml:space="preserve">BitTorrent </w:t>
      </w:r>
      <w:r w:rsidRPr="00FD27D0">
        <w:rPr>
          <w:rFonts w:ascii="Verdana" w:eastAsia="宋体" w:hAnsi="Verdana" w:cs="宋体"/>
          <w:kern w:val="0"/>
          <w:sz w:val="18"/>
          <w:szCs w:val="18"/>
          <w:lang/>
        </w:rPr>
        <w:t>认为它被那个用户</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冷落</w:t>
      </w:r>
      <w:r w:rsidRPr="00FD27D0">
        <w:rPr>
          <w:rFonts w:ascii="Verdana" w:eastAsia="宋体" w:hAnsi="Verdana" w:cs="宋体"/>
          <w:kern w:val="0"/>
          <w:sz w:val="18"/>
          <w:szCs w:val="18"/>
          <w:lang/>
        </w:rPr>
        <w:t>”</w:t>
      </w:r>
      <w:r w:rsidRPr="00FD27D0">
        <w:rPr>
          <w:rFonts w:ascii="Verdana" w:eastAsia="宋体" w:hAnsi="Verdana" w:cs="宋体"/>
          <w:kern w:val="0"/>
          <w:sz w:val="18"/>
          <w:szCs w:val="18"/>
          <w:lang/>
        </w:rPr>
        <w:t>了，不上传给那个用户（除了最佳畅通以外）。这会频繁导致超过</w:t>
      </w:r>
      <w:r w:rsidRPr="00FD27D0">
        <w:rPr>
          <w:rFonts w:ascii="Verdana" w:eastAsia="宋体" w:hAnsi="Verdana" w:cs="宋体"/>
          <w:kern w:val="0"/>
          <w:sz w:val="18"/>
          <w:szCs w:val="18"/>
          <w:lang/>
        </w:rPr>
        <w:t xml:space="preserve"> 1 </w:t>
      </w:r>
      <w:r w:rsidRPr="00FD27D0">
        <w:rPr>
          <w:rFonts w:ascii="Verdana" w:eastAsia="宋体" w:hAnsi="Verdana" w:cs="宋体"/>
          <w:kern w:val="0"/>
          <w:sz w:val="18"/>
          <w:szCs w:val="18"/>
          <w:lang/>
        </w:rPr>
        <w:t>个的用户同时变成最佳畅通（一个例外是最佳畅通，规则如上所述），它会使波动的下载速度回复得更快。</w:t>
      </w:r>
    </w:p>
    <w:p w:rsidR="00E2350B" w:rsidRDefault="006F25D3">
      <w:pPr>
        <w:rPr>
          <w:rFonts w:hint="eastAsia"/>
          <w:lang/>
        </w:rPr>
      </w:pPr>
    </w:p>
    <w:p w:rsidR="00504B80" w:rsidRDefault="00504B80">
      <w:pPr>
        <w:rPr>
          <w:rFonts w:hint="eastAsia"/>
          <w:lang/>
        </w:rPr>
      </w:pPr>
    </w:p>
    <w:p w:rsidR="00504B80" w:rsidRDefault="00504B80">
      <w:pPr>
        <w:rPr>
          <w:rFonts w:hint="eastAsia"/>
          <w:lang/>
        </w:rPr>
      </w:pPr>
    </w:p>
    <w:p w:rsidR="00C75430" w:rsidRDefault="00C75430" w:rsidP="00C75430">
      <w:pPr>
        <w:pStyle w:val="3"/>
        <w:spacing w:beforeLines="35" w:after="38"/>
        <w:rPr>
          <w:rFonts w:hint="eastAsia"/>
        </w:rPr>
      </w:pPr>
      <w:bookmarkStart w:id="1" w:name="_Toc176319921"/>
      <w:bookmarkStart w:id="2" w:name="_Toc176741992"/>
      <w:bookmarkStart w:id="3" w:name="_Toc176743220"/>
      <w:bookmarkStart w:id="4" w:name="_Toc176750677"/>
      <w:smartTag w:uri="urn:schemas-microsoft-com:office:smarttags" w:element="chsdate">
        <w:smartTagPr>
          <w:attr w:name="IsROCDate" w:val="False"/>
          <w:attr w:name="IsLunarDate" w:val="False"/>
          <w:attr w:name="Day" w:val="30"/>
          <w:attr w:name="Month" w:val="12"/>
          <w:attr w:name="Year" w:val="1899"/>
        </w:smartTagPr>
        <w:ins w:id="5" w:author="zhangt" w:date="2007-11-29T09:26:00Z">
          <w:r>
            <w:rPr>
              <w:rFonts w:hint="eastAsia"/>
            </w:rPr>
            <w:t>13</w:t>
          </w:r>
          <w:r>
            <w:t>.</w:t>
          </w:r>
        </w:ins>
        <w:r>
          <w:rPr>
            <w:rFonts w:hint="eastAsia"/>
          </w:rPr>
          <w:t>2.5</w:t>
        </w:r>
      </w:smartTag>
      <w:r>
        <w:rPr>
          <w:rFonts w:hint="eastAsia"/>
        </w:rPr>
        <w:t xml:space="preserve">  与Tracker交互</w:t>
      </w:r>
      <w:bookmarkEnd w:id="1"/>
      <w:bookmarkEnd w:id="2"/>
      <w:bookmarkEnd w:id="3"/>
      <w:bookmarkEnd w:id="4"/>
    </w:p>
    <w:p w:rsidR="00C75430" w:rsidRDefault="00C75430" w:rsidP="00C75430">
      <w:pPr>
        <w:ind w:firstLine="400"/>
        <w:rPr>
          <w:rFonts w:hint="eastAsia"/>
          <w:color w:val="000000"/>
          <w:szCs w:val="21"/>
        </w:rPr>
      </w:pPr>
      <w:r>
        <w:rPr>
          <w:rFonts w:hint="eastAsia"/>
          <w:color w:val="000000"/>
          <w:szCs w:val="21"/>
        </w:rPr>
        <w:t>完成解析种子文件并从中获取</w:t>
      </w:r>
      <w:r>
        <w:rPr>
          <w:rFonts w:hint="eastAsia"/>
          <w:color w:val="000000"/>
          <w:szCs w:val="21"/>
        </w:rPr>
        <w:t>Tracker</w:t>
      </w:r>
      <w:r>
        <w:rPr>
          <w:rFonts w:hint="eastAsia"/>
          <w:color w:val="000000"/>
          <w:szCs w:val="21"/>
        </w:rPr>
        <w:t>服务器的</w:t>
      </w:r>
      <w:r>
        <w:rPr>
          <w:rFonts w:hint="eastAsia"/>
          <w:color w:val="000000"/>
          <w:szCs w:val="21"/>
        </w:rPr>
        <w:t>URL</w:t>
      </w:r>
      <w:r>
        <w:rPr>
          <w:rFonts w:hint="eastAsia"/>
          <w:color w:val="000000"/>
          <w:szCs w:val="21"/>
        </w:rPr>
        <w:t>后，即可开始与</w:t>
      </w:r>
      <w:r>
        <w:rPr>
          <w:rFonts w:hint="eastAsia"/>
          <w:color w:val="000000"/>
          <w:szCs w:val="21"/>
        </w:rPr>
        <w:t>Tracker</w:t>
      </w:r>
      <w:r>
        <w:rPr>
          <w:rFonts w:hint="eastAsia"/>
          <w:color w:val="000000"/>
          <w:szCs w:val="21"/>
        </w:rPr>
        <w:t>进行交互。与</w:t>
      </w:r>
      <w:r>
        <w:rPr>
          <w:rFonts w:hint="eastAsia"/>
          <w:color w:val="000000"/>
          <w:szCs w:val="21"/>
        </w:rPr>
        <w:t>Tracker</w:t>
      </w:r>
      <w:r>
        <w:rPr>
          <w:rFonts w:hint="eastAsia"/>
          <w:color w:val="000000"/>
          <w:szCs w:val="21"/>
        </w:rPr>
        <w:t>进行交互主要有两个目的：一是将自己的下载进度告知给</w:t>
      </w:r>
      <w:r>
        <w:rPr>
          <w:rFonts w:hint="eastAsia"/>
          <w:color w:val="000000"/>
          <w:szCs w:val="21"/>
        </w:rPr>
        <w:t>Tracker</w:t>
      </w:r>
      <w:r>
        <w:rPr>
          <w:rFonts w:hint="eastAsia"/>
          <w:color w:val="000000"/>
          <w:szCs w:val="21"/>
        </w:rPr>
        <w:t>以便</w:t>
      </w:r>
      <w:r>
        <w:rPr>
          <w:rFonts w:hint="eastAsia"/>
          <w:color w:val="000000"/>
          <w:szCs w:val="21"/>
        </w:rPr>
        <w:t>Tracker</w:t>
      </w:r>
      <w:r>
        <w:rPr>
          <w:rFonts w:hint="eastAsia"/>
          <w:color w:val="000000"/>
          <w:szCs w:val="21"/>
        </w:rPr>
        <w:t>进行一些相关的统计；二是获取当前下载同一个共享文件的</w:t>
      </w:r>
      <w:r>
        <w:rPr>
          <w:rFonts w:hint="eastAsia"/>
          <w:color w:val="000000"/>
          <w:szCs w:val="21"/>
        </w:rPr>
        <w:t>peer</w:t>
      </w:r>
      <w:r>
        <w:rPr>
          <w:rFonts w:hint="eastAsia"/>
          <w:color w:val="000000"/>
          <w:szCs w:val="21"/>
        </w:rPr>
        <w:t>的</w:t>
      </w:r>
      <w:r>
        <w:rPr>
          <w:rFonts w:hint="eastAsia"/>
          <w:color w:val="000000"/>
          <w:szCs w:val="21"/>
        </w:rPr>
        <w:t>IP</w:t>
      </w:r>
      <w:r>
        <w:rPr>
          <w:rFonts w:hint="eastAsia"/>
          <w:color w:val="000000"/>
          <w:szCs w:val="21"/>
        </w:rPr>
        <w:t>地址和端口号。</w:t>
      </w:r>
    </w:p>
    <w:p w:rsidR="00C75430" w:rsidRDefault="00C75430" w:rsidP="00C75430">
      <w:pPr>
        <w:ind w:firstLine="400"/>
        <w:rPr>
          <w:rFonts w:hint="eastAsia"/>
          <w:color w:val="000000"/>
          <w:szCs w:val="21"/>
        </w:rPr>
      </w:pPr>
      <w:r>
        <w:rPr>
          <w:rFonts w:hint="eastAsia"/>
          <w:color w:val="000000"/>
          <w:szCs w:val="21"/>
        </w:rPr>
        <w:t>客户端使用</w:t>
      </w:r>
      <w:r>
        <w:rPr>
          <w:rFonts w:hint="eastAsia"/>
          <w:color w:val="000000"/>
          <w:szCs w:val="21"/>
        </w:rPr>
        <w:t>HTTP</w:t>
      </w:r>
      <w:r>
        <w:rPr>
          <w:rFonts w:hint="eastAsia"/>
          <w:color w:val="000000"/>
          <w:szCs w:val="21"/>
        </w:rPr>
        <w:t>协议与</w:t>
      </w:r>
      <w:r>
        <w:rPr>
          <w:rFonts w:hint="eastAsia"/>
          <w:color w:val="000000"/>
          <w:szCs w:val="21"/>
        </w:rPr>
        <w:t>Tracker</w:t>
      </w:r>
      <w:r>
        <w:rPr>
          <w:rFonts w:hint="eastAsia"/>
          <w:color w:val="000000"/>
          <w:szCs w:val="21"/>
        </w:rPr>
        <w:t>进行通信。</w:t>
      </w:r>
      <w:r>
        <w:rPr>
          <w:rFonts w:hint="eastAsia"/>
          <w:color w:val="000000"/>
          <w:szCs w:val="21"/>
        </w:rPr>
        <w:t>Tracker</w:t>
      </w:r>
      <w:r>
        <w:rPr>
          <w:rFonts w:hint="eastAsia"/>
          <w:color w:val="000000"/>
          <w:szCs w:val="21"/>
        </w:rPr>
        <w:t>通过</w:t>
      </w:r>
      <w:r>
        <w:rPr>
          <w:rFonts w:hint="eastAsia"/>
          <w:color w:val="000000"/>
          <w:szCs w:val="21"/>
        </w:rPr>
        <w:t>HTTP GET</w:t>
      </w:r>
      <w:r>
        <w:rPr>
          <w:rFonts w:hint="eastAsia"/>
          <w:color w:val="000000"/>
          <w:szCs w:val="21"/>
        </w:rPr>
        <w:t>方法获取请求，请求的构成为</w:t>
      </w:r>
      <w:r>
        <w:rPr>
          <w:rFonts w:hint="eastAsia"/>
          <w:color w:val="000000"/>
          <w:szCs w:val="21"/>
        </w:rPr>
        <w:t>Tracker</w:t>
      </w:r>
      <w:r>
        <w:rPr>
          <w:rFonts w:hint="eastAsia"/>
          <w:color w:val="000000"/>
          <w:szCs w:val="21"/>
        </w:rPr>
        <w:t>的</w:t>
      </w:r>
      <w:r>
        <w:rPr>
          <w:rFonts w:hint="eastAsia"/>
          <w:color w:val="000000"/>
          <w:szCs w:val="21"/>
        </w:rPr>
        <w:t>URL</w:t>
      </w:r>
      <w:r>
        <w:rPr>
          <w:rFonts w:hint="eastAsia"/>
          <w:color w:val="000000"/>
          <w:szCs w:val="21"/>
        </w:rPr>
        <w:t>后面跟一个？以及参数和值对，如</w:t>
      </w:r>
      <w:r>
        <w:rPr>
          <w:color w:val="000000"/>
          <w:szCs w:val="21"/>
        </w:rPr>
        <w:t>http://tk.greedland.net/</w:t>
      </w:r>
      <w:r>
        <w:rPr>
          <w:rFonts w:hint="eastAsia"/>
          <w:color w:val="000000"/>
          <w:szCs w:val="21"/>
        </w:rPr>
        <w:t xml:space="preserve"> </w:t>
      </w:r>
      <w:r>
        <w:rPr>
          <w:color w:val="000000"/>
          <w:szCs w:val="21"/>
        </w:rPr>
        <w:t>announce?</w:t>
      </w:r>
      <w:r>
        <w:rPr>
          <w:rFonts w:hint="eastAsia"/>
          <w:color w:val="000000"/>
          <w:szCs w:val="21"/>
        </w:rPr>
        <w:t xml:space="preserve"> </w:t>
      </w:r>
      <w:r>
        <w:rPr>
          <w:color w:val="000000"/>
          <w:szCs w:val="21"/>
        </w:rPr>
        <w:t>param1= value1&amp;param2= value2</w:t>
      </w:r>
      <w:r>
        <w:rPr>
          <w:rFonts w:hint="eastAsia"/>
          <w:color w:val="000000"/>
          <w:szCs w:val="21"/>
        </w:rPr>
        <w:t>。</w:t>
      </w:r>
    </w:p>
    <w:p w:rsidR="00C75430" w:rsidRDefault="00C75430" w:rsidP="00C75430">
      <w:pPr>
        <w:ind w:firstLine="400"/>
        <w:rPr>
          <w:rFonts w:hint="eastAsia"/>
          <w:color w:val="000000"/>
          <w:szCs w:val="21"/>
        </w:rPr>
      </w:pPr>
      <w:r>
        <w:rPr>
          <w:rFonts w:hint="eastAsia"/>
          <w:color w:val="000000"/>
          <w:szCs w:val="21"/>
        </w:rPr>
        <w:t>在客户端发往</w:t>
      </w:r>
      <w:r>
        <w:rPr>
          <w:rFonts w:hint="eastAsia"/>
          <w:color w:val="000000"/>
          <w:szCs w:val="21"/>
        </w:rPr>
        <w:t>Tracker</w:t>
      </w:r>
      <w:r>
        <w:rPr>
          <w:rFonts w:hint="eastAsia"/>
          <w:color w:val="000000"/>
          <w:szCs w:val="21"/>
        </w:rPr>
        <w:t>的</w:t>
      </w:r>
      <w:r>
        <w:rPr>
          <w:rFonts w:hint="eastAsia"/>
          <w:color w:val="000000"/>
          <w:szCs w:val="21"/>
        </w:rPr>
        <w:t>GET</w:t>
      </w:r>
      <w:r>
        <w:rPr>
          <w:rFonts w:hint="eastAsia"/>
          <w:color w:val="000000"/>
          <w:szCs w:val="21"/>
        </w:rPr>
        <w:t>请求中，通常包含参数如表</w:t>
      </w:r>
      <w:r>
        <w:rPr>
          <w:rFonts w:hint="eastAsia"/>
          <w:color w:val="000000"/>
          <w:szCs w:val="21"/>
        </w:rPr>
        <w:t>13-6</w:t>
      </w:r>
      <w:r>
        <w:rPr>
          <w:rFonts w:hint="eastAsia"/>
          <w:color w:val="000000"/>
          <w:szCs w:val="21"/>
        </w:rPr>
        <w:t>所示。</w:t>
      </w:r>
    </w:p>
    <w:p w:rsidR="00C75430" w:rsidRDefault="00C75430" w:rsidP="00C75430">
      <w:pPr>
        <w:pStyle w:val="ab"/>
        <w:spacing w:before="93"/>
        <w:rPr>
          <w:rFonts w:hint="eastAsia"/>
        </w:rPr>
      </w:pPr>
      <w:r>
        <w:rPr>
          <w:rFonts w:hint="eastAsia"/>
        </w:rPr>
        <w:t>表</w:t>
      </w:r>
      <w:r>
        <w:rPr>
          <w:rFonts w:hint="eastAsia"/>
        </w:rPr>
        <w:t>13-6</w:t>
      </w:r>
      <w:r>
        <w:rPr>
          <w:rFonts w:hint="eastAsia"/>
        </w:rPr>
        <w:tab/>
        <w:t>GET</w:t>
      </w:r>
      <w:r>
        <w:rPr>
          <w:rFonts w:hint="eastAsia"/>
        </w:rPr>
        <w:t>请求的参数</w:t>
      </w:r>
    </w:p>
    <w:tbl>
      <w:tblPr>
        <w:tblW w:w="0" w:type="auto"/>
        <w:tblInd w:w="122" w:type="dxa"/>
        <w:tblBorders>
          <w:top w:val="single" w:sz="6" w:space="0" w:color="auto"/>
          <w:bottom w:val="single" w:sz="6" w:space="0" w:color="auto"/>
          <w:insideH w:val="single" w:sz="4" w:space="0" w:color="auto"/>
          <w:insideV w:val="single" w:sz="4" w:space="0" w:color="auto"/>
        </w:tblBorders>
        <w:tblLook w:val="0000"/>
      </w:tblPr>
      <w:tblGrid>
        <w:gridCol w:w="2098"/>
        <w:gridCol w:w="6302"/>
      </w:tblGrid>
      <w:tr w:rsidR="00C75430" w:rsidTr="004D4503">
        <w:tblPrEx>
          <w:tblCellMar>
            <w:top w:w="0" w:type="dxa"/>
            <w:bottom w:w="0" w:type="dxa"/>
          </w:tblCellMar>
        </w:tblPrEx>
        <w:tc>
          <w:tcPr>
            <w:tcW w:w="2100" w:type="dxa"/>
          </w:tcPr>
          <w:p w:rsidR="00C75430" w:rsidRDefault="00C75430" w:rsidP="00C75430">
            <w:pPr>
              <w:pStyle w:val="ae"/>
              <w:spacing w:beforeLines="12" w:afterLines="12"/>
              <w:rPr>
                <w:rFonts w:hint="eastAsia"/>
              </w:rPr>
            </w:pPr>
            <w:r>
              <w:rPr>
                <w:rFonts w:hint="eastAsia"/>
              </w:rPr>
              <w:t>参</w:t>
            </w:r>
            <w:r>
              <w:rPr>
                <w:rFonts w:hint="eastAsia"/>
              </w:rPr>
              <w:t xml:space="preserve">    </w:t>
            </w:r>
            <w:r>
              <w:rPr>
                <w:rFonts w:hint="eastAsia"/>
              </w:rPr>
              <w:t>数</w:t>
            </w:r>
          </w:p>
        </w:tc>
        <w:tc>
          <w:tcPr>
            <w:tcW w:w="6313" w:type="dxa"/>
          </w:tcPr>
          <w:p w:rsidR="00C75430" w:rsidRDefault="00C75430" w:rsidP="00C75430">
            <w:pPr>
              <w:pStyle w:val="ae"/>
              <w:spacing w:beforeLines="12" w:afterLines="12"/>
              <w:rPr>
                <w:rFonts w:hint="eastAsia"/>
              </w:rPr>
            </w:pPr>
            <w:r>
              <w:rPr>
                <w:rFonts w:hint="eastAsia"/>
              </w:rPr>
              <w:t>含</w:t>
            </w:r>
            <w:r>
              <w:rPr>
                <w:rFonts w:hint="eastAsia"/>
              </w:rPr>
              <w:t xml:space="preserve">    </w:t>
            </w:r>
            <w:r>
              <w:rPr>
                <w:rFonts w:hint="eastAsia"/>
              </w:rPr>
              <w:t>义</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2" w:afterLines="12"/>
              <w:rPr>
                <w:rFonts w:hint="eastAsia"/>
              </w:rPr>
            </w:pPr>
            <w:r>
              <w:rPr>
                <w:rFonts w:hint="eastAsia"/>
              </w:rPr>
              <w:t>info_hash</w:t>
            </w:r>
          </w:p>
        </w:tc>
        <w:tc>
          <w:tcPr>
            <w:tcW w:w="6313" w:type="dxa"/>
            <w:vAlign w:val="center"/>
          </w:tcPr>
          <w:p w:rsidR="00C75430" w:rsidRDefault="00C75430" w:rsidP="00C75430">
            <w:pPr>
              <w:pStyle w:val="ac"/>
              <w:spacing w:beforeLines="12" w:afterLines="12"/>
              <w:rPr>
                <w:rFonts w:hint="eastAsia"/>
              </w:rPr>
            </w:pPr>
            <w:r>
              <w:rPr>
                <w:rFonts w:hint="eastAsia"/>
              </w:rPr>
              <w:t>与种子文件中</w:t>
            </w:r>
            <w:r>
              <w:rPr>
                <w:rFonts w:hint="eastAsia"/>
              </w:rPr>
              <w:t>info</w:t>
            </w:r>
            <w:r>
              <w:rPr>
                <w:rFonts w:hint="eastAsia"/>
              </w:rPr>
              <w:t>关键字对应的值，通过</w:t>
            </w:r>
            <w:r>
              <w:rPr>
                <w:rFonts w:hint="eastAsia"/>
              </w:rPr>
              <w:t>Sha1</w:t>
            </w:r>
            <w:r>
              <w:rPr>
                <w:rFonts w:hint="eastAsia"/>
              </w:rPr>
              <w:t>算法计算其</w:t>
            </w:r>
            <w:r>
              <w:rPr>
                <w:rFonts w:hint="eastAsia"/>
              </w:rPr>
              <w:t>hash</w:t>
            </w:r>
            <w:r>
              <w:rPr>
                <w:rFonts w:hint="eastAsia"/>
              </w:rPr>
              <w:t>值，该</w:t>
            </w:r>
            <w:r>
              <w:rPr>
                <w:rFonts w:hint="eastAsia"/>
              </w:rPr>
              <w:t>hash</w:t>
            </w:r>
            <w:r>
              <w:rPr>
                <w:rFonts w:hint="eastAsia"/>
              </w:rPr>
              <w:t>值就是</w:t>
            </w:r>
            <w:r>
              <w:rPr>
                <w:rFonts w:hint="eastAsia"/>
              </w:rPr>
              <w:t>info_hash</w:t>
            </w:r>
            <w:r>
              <w:rPr>
                <w:rFonts w:hint="eastAsia"/>
              </w:rPr>
              <w:t>参数对应的值，该</w:t>
            </w:r>
            <w:r>
              <w:rPr>
                <w:rFonts w:hint="eastAsia"/>
              </w:rPr>
              <w:t>hash</w:t>
            </w:r>
            <w:r>
              <w:rPr>
                <w:rFonts w:hint="eastAsia"/>
              </w:rPr>
              <w:t>值的长度固定为</w:t>
            </w:r>
            <w:r>
              <w:rPr>
                <w:rFonts w:hint="eastAsia"/>
              </w:rPr>
              <w:t>20</w:t>
            </w:r>
            <w:r>
              <w:rPr>
                <w:rFonts w:hint="eastAsia"/>
              </w:rPr>
              <w:t>字节</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2" w:afterLines="12"/>
              <w:rPr>
                <w:rFonts w:hint="eastAsia"/>
              </w:rPr>
            </w:pPr>
            <w:r>
              <w:rPr>
                <w:rFonts w:hint="eastAsia"/>
              </w:rPr>
              <w:t>peer_id</w:t>
            </w:r>
          </w:p>
        </w:tc>
        <w:tc>
          <w:tcPr>
            <w:tcW w:w="6313" w:type="dxa"/>
            <w:vAlign w:val="center"/>
          </w:tcPr>
          <w:p w:rsidR="00C75430" w:rsidRDefault="00C75430" w:rsidP="00C75430">
            <w:pPr>
              <w:pStyle w:val="ac"/>
              <w:spacing w:beforeLines="12" w:afterLines="12"/>
              <w:rPr>
                <w:rFonts w:hint="eastAsia"/>
              </w:rPr>
            </w:pPr>
            <w:r>
              <w:rPr>
                <w:rFonts w:hint="eastAsia"/>
              </w:rPr>
              <w:t>每个客户端在下载文件前以随机的方式生成的</w:t>
            </w:r>
            <w:r>
              <w:rPr>
                <w:rFonts w:hint="eastAsia"/>
              </w:rPr>
              <w:t>20</w:t>
            </w:r>
            <w:r>
              <w:rPr>
                <w:rFonts w:hint="eastAsia"/>
              </w:rPr>
              <w:t>字节的标识符，用于标识自己，它的长度也是固定不变的</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2" w:afterLines="12"/>
              <w:rPr>
                <w:rFonts w:hint="eastAsia"/>
              </w:rPr>
            </w:pPr>
            <w:r>
              <w:rPr>
                <w:rFonts w:hint="eastAsia"/>
              </w:rPr>
              <w:t>port</w:t>
            </w:r>
          </w:p>
        </w:tc>
        <w:tc>
          <w:tcPr>
            <w:tcW w:w="6313" w:type="dxa"/>
            <w:vAlign w:val="center"/>
          </w:tcPr>
          <w:p w:rsidR="00C75430" w:rsidRDefault="00C75430" w:rsidP="00C75430">
            <w:pPr>
              <w:pStyle w:val="ac"/>
              <w:spacing w:beforeLines="12" w:afterLines="12"/>
              <w:rPr>
                <w:rFonts w:hint="eastAsia"/>
              </w:rPr>
            </w:pPr>
            <w:r>
              <w:rPr>
                <w:rFonts w:hint="eastAsia"/>
              </w:rPr>
              <w:t>监听端口号，用于接收其他</w:t>
            </w:r>
            <w:r>
              <w:rPr>
                <w:rFonts w:hint="eastAsia"/>
              </w:rPr>
              <w:t>peer</w:t>
            </w:r>
            <w:r>
              <w:rPr>
                <w:rFonts w:hint="eastAsia"/>
              </w:rPr>
              <w:t>的连接请求</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2" w:afterLines="12"/>
              <w:rPr>
                <w:rFonts w:hint="eastAsia"/>
              </w:rPr>
            </w:pPr>
            <w:r>
              <w:rPr>
                <w:rFonts w:hint="eastAsia"/>
              </w:rPr>
              <w:t>uploaded</w:t>
            </w:r>
          </w:p>
        </w:tc>
        <w:tc>
          <w:tcPr>
            <w:tcW w:w="6313" w:type="dxa"/>
            <w:vAlign w:val="center"/>
          </w:tcPr>
          <w:p w:rsidR="00C75430" w:rsidRDefault="00C75430" w:rsidP="00C75430">
            <w:pPr>
              <w:pStyle w:val="ac"/>
              <w:spacing w:beforeLines="12" w:afterLines="12"/>
              <w:rPr>
                <w:rFonts w:hint="eastAsia"/>
              </w:rPr>
            </w:pPr>
            <w:r>
              <w:rPr>
                <w:rFonts w:hint="eastAsia"/>
              </w:rPr>
              <w:t>当前总的上传量，以字节为单位</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5" w:afterLines="15"/>
              <w:rPr>
                <w:rFonts w:hint="eastAsia"/>
              </w:rPr>
            </w:pPr>
            <w:r>
              <w:rPr>
                <w:rFonts w:hint="eastAsia"/>
              </w:rPr>
              <w:t>downloaded</w:t>
            </w:r>
          </w:p>
        </w:tc>
        <w:tc>
          <w:tcPr>
            <w:tcW w:w="6313" w:type="dxa"/>
            <w:vAlign w:val="center"/>
          </w:tcPr>
          <w:p w:rsidR="00C75430" w:rsidRDefault="00C75430" w:rsidP="00C75430">
            <w:pPr>
              <w:pStyle w:val="ac"/>
              <w:spacing w:beforeLines="15" w:afterLines="15"/>
              <w:rPr>
                <w:rFonts w:hint="eastAsia"/>
              </w:rPr>
            </w:pPr>
            <w:r>
              <w:rPr>
                <w:rFonts w:hint="eastAsia"/>
              </w:rPr>
              <w:t>当前总的下载量，以字节为单位</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5" w:afterLines="15"/>
              <w:rPr>
                <w:rFonts w:hint="eastAsia"/>
              </w:rPr>
            </w:pPr>
            <w:r>
              <w:rPr>
                <w:rFonts w:hint="eastAsia"/>
              </w:rPr>
              <w:t>left</w:t>
            </w:r>
          </w:p>
        </w:tc>
        <w:tc>
          <w:tcPr>
            <w:tcW w:w="6313" w:type="dxa"/>
            <w:vAlign w:val="center"/>
          </w:tcPr>
          <w:p w:rsidR="00C75430" w:rsidRDefault="00C75430" w:rsidP="00C75430">
            <w:pPr>
              <w:pStyle w:val="ac"/>
              <w:spacing w:beforeLines="15" w:afterLines="15"/>
              <w:rPr>
                <w:rFonts w:hint="eastAsia"/>
              </w:rPr>
            </w:pPr>
            <w:r>
              <w:rPr>
                <w:rFonts w:hint="eastAsia"/>
              </w:rPr>
              <w:t>还剩余多少字节需要下载，以字节为单位</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5" w:afterLines="15"/>
              <w:rPr>
                <w:rFonts w:hint="eastAsia"/>
              </w:rPr>
            </w:pPr>
            <w:r>
              <w:rPr>
                <w:rFonts w:hint="eastAsia"/>
              </w:rPr>
              <w:t>compact</w:t>
            </w:r>
          </w:p>
        </w:tc>
        <w:tc>
          <w:tcPr>
            <w:tcW w:w="6313" w:type="dxa"/>
            <w:vAlign w:val="center"/>
          </w:tcPr>
          <w:p w:rsidR="00C75430" w:rsidRDefault="00C75430" w:rsidP="00C75430">
            <w:pPr>
              <w:pStyle w:val="ac"/>
              <w:spacing w:beforeLines="15" w:afterLines="15"/>
              <w:rPr>
                <w:rFonts w:hint="eastAsia"/>
              </w:rPr>
            </w:pPr>
            <w:r>
              <w:rPr>
                <w:rFonts w:hint="eastAsia"/>
              </w:rPr>
              <w:t>该参数</w:t>
            </w:r>
            <w:del w:id="6" w:author="User" w:date="2007-11-12T09:56:00Z">
              <w:r>
                <w:rPr>
                  <w:rFonts w:hint="eastAsia"/>
                </w:rPr>
                <w:delText>的值一般</w:delText>
              </w:r>
            </w:del>
            <w:del w:id="7" w:author="User" w:date="2007-11-12T09:55:00Z">
              <w:r>
                <w:rPr>
                  <w:rFonts w:hint="eastAsia"/>
                </w:rPr>
                <w:delText>为</w:delText>
              </w:r>
              <w:r>
                <w:rPr>
                  <w:rFonts w:hint="eastAsia"/>
                </w:rPr>
                <w:delText>1</w:delText>
              </w:r>
            </w:del>
            <w:ins w:id="8" w:author="User" w:date="2007-11-12T09:54:00Z">
              <w:r>
                <w:rPr>
                  <w:rFonts w:hint="eastAsia"/>
                </w:rPr>
                <w:t>用于指示服务器以何种方式返回</w:t>
              </w:r>
              <w:r>
                <w:rPr>
                  <w:rFonts w:hint="eastAsia"/>
                </w:rPr>
                <w:t>peer</w:t>
              </w:r>
              <w:r>
                <w:rPr>
                  <w:rFonts w:hint="eastAsia"/>
                </w:rPr>
                <w:t>，</w:t>
              </w:r>
            </w:ins>
            <w:del w:id="9" w:author="User" w:date="2007-11-12T09:54:00Z">
              <w:r>
                <w:rPr>
                  <w:rFonts w:hint="eastAsia"/>
                </w:rPr>
                <w:delText>。</w:delText>
              </w:r>
            </w:del>
            <w:ins w:id="10" w:author="User" w:date="2007-11-12T09:55:00Z">
              <w:r>
                <w:rPr>
                  <w:rFonts w:hint="eastAsia"/>
                </w:rPr>
                <w:t>该值为</w:t>
              </w:r>
              <w:r>
                <w:rPr>
                  <w:rFonts w:hint="eastAsia"/>
                </w:rPr>
                <w:t>1</w:t>
              </w:r>
              <w:r>
                <w:rPr>
                  <w:rFonts w:hint="eastAsia"/>
                </w:rPr>
                <w:t>时</w:t>
              </w:r>
            </w:ins>
            <w:ins w:id="11" w:author="User" w:date="2007-11-12T09:56:00Z">
              <w:r>
                <w:rPr>
                  <w:rFonts w:hint="eastAsia"/>
                </w:rPr>
                <w:t>，每个</w:t>
              </w:r>
              <w:r>
                <w:rPr>
                  <w:rFonts w:hint="eastAsia"/>
                </w:rPr>
                <w:t>peer</w:t>
              </w:r>
              <w:r>
                <w:rPr>
                  <w:rFonts w:hint="eastAsia"/>
                </w:rPr>
                <w:t>占</w:t>
              </w:r>
            </w:ins>
            <w:ins w:id="12" w:author="zhangt" w:date="2007-11-29T08:58:00Z">
              <w:r>
                <w:rPr>
                  <w:rFonts w:hint="eastAsia"/>
                </w:rPr>
                <w:t>6</w:t>
              </w:r>
            </w:ins>
            <w:ins w:id="13" w:author="User" w:date="2007-11-12T09:57:00Z">
              <w:del w:id="14" w:author="zhangt" w:date="2007-11-29T08:58:00Z">
                <w:r>
                  <w:rPr>
                    <w:rFonts w:hint="eastAsia"/>
                  </w:rPr>
                  <w:delText>六</w:delText>
                </w:r>
              </w:del>
              <w:r>
                <w:rPr>
                  <w:rFonts w:hint="eastAsia"/>
                </w:rPr>
                <w:t>个字节，前</w:t>
              </w:r>
            </w:ins>
            <w:ins w:id="15" w:author="zhangt" w:date="2007-11-29T08:58:00Z">
              <w:r>
                <w:rPr>
                  <w:rFonts w:hint="eastAsia"/>
                </w:rPr>
                <w:t>4</w:t>
              </w:r>
            </w:ins>
            <w:ins w:id="16" w:author="User" w:date="2007-11-12T09:57:00Z">
              <w:del w:id="17" w:author="zhangt" w:date="2007-11-29T08:58:00Z">
                <w:r>
                  <w:rPr>
                    <w:rFonts w:hint="eastAsia"/>
                  </w:rPr>
                  <w:delText>四</w:delText>
                </w:r>
              </w:del>
              <w:r>
                <w:rPr>
                  <w:rFonts w:hint="eastAsia"/>
                </w:rPr>
                <w:t>个字节为</w:t>
              </w:r>
              <w:r>
                <w:rPr>
                  <w:rFonts w:hint="eastAsia"/>
                </w:rPr>
                <w:t>peer</w:t>
              </w:r>
              <w:r>
                <w:rPr>
                  <w:rFonts w:hint="eastAsia"/>
                </w:rPr>
                <w:t>的</w:t>
              </w:r>
              <w:r>
                <w:rPr>
                  <w:rFonts w:hint="eastAsia"/>
                </w:rPr>
                <w:t>IP</w:t>
              </w:r>
              <w:r>
                <w:rPr>
                  <w:rFonts w:hint="eastAsia"/>
                </w:rPr>
                <w:t>地址，后两个为</w:t>
              </w:r>
              <w:r>
                <w:rPr>
                  <w:rFonts w:hint="eastAsia"/>
                </w:rPr>
                <w:t>peer</w:t>
              </w:r>
              <w:r>
                <w:rPr>
                  <w:rFonts w:hint="eastAsia"/>
                </w:rPr>
                <w:t>的端口号。</w:t>
              </w:r>
            </w:ins>
          </w:p>
        </w:tc>
      </w:tr>
      <w:tr w:rsidR="00C75430" w:rsidTr="004D4503">
        <w:tblPrEx>
          <w:tblCellMar>
            <w:top w:w="0" w:type="dxa"/>
            <w:bottom w:w="0" w:type="dxa"/>
          </w:tblCellMar>
        </w:tblPrEx>
        <w:tc>
          <w:tcPr>
            <w:tcW w:w="2100" w:type="dxa"/>
            <w:tcBorders>
              <w:bottom w:val="single" w:sz="4" w:space="0" w:color="auto"/>
            </w:tcBorders>
            <w:vAlign w:val="center"/>
          </w:tcPr>
          <w:p w:rsidR="00C75430" w:rsidRDefault="00C75430" w:rsidP="00C75430">
            <w:pPr>
              <w:pStyle w:val="ac"/>
              <w:spacing w:beforeLines="12" w:afterLines="12"/>
              <w:rPr>
                <w:rFonts w:hint="eastAsia"/>
              </w:rPr>
            </w:pPr>
            <w:r>
              <w:rPr>
                <w:rFonts w:hint="eastAsia"/>
              </w:rPr>
              <w:t>event</w:t>
            </w:r>
          </w:p>
        </w:tc>
        <w:tc>
          <w:tcPr>
            <w:tcW w:w="6313" w:type="dxa"/>
            <w:tcBorders>
              <w:bottom w:val="single" w:sz="4" w:space="0" w:color="auto"/>
            </w:tcBorders>
            <w:vAlign w:val="center"/>
          </w:tcPr>
          <w:p w:rsidR="00C75430" w:rsidRDefault="00C75430" w:rsidP="00C75430">
            <w:pPr>
              <w:pStyle w:val="ac"/>
              <w:spacing w:beforeLines="12" w:afterLines="12"/>
              <w:rPr>
                <w:rFonts w:hint="eastAsia"/>
              </w:rPr>
            </w:pPr>
            <w:r>
              <w:rPr>
                <w:rFonts w:hint="eastAsia"/>
              </w:rPr>
              <w:t>它的值为</w:t>
            </w:r>
            <w:r>
              <w:rPr>
                <w:rFonts w:hint="eastAsia"/>
              </w:rPr>
              <w:t>started</w:t>
            </w:r>
            <w:r>
              <w:rPr>
                <w:rFonts w:hint="eastAsia"/>
              </w:rPr>
              <w:t>、</w:t>
            </w:r>
            <w:r>
              <w:rPr>
                <w:rFonts w:hint="eastAsia"/>
              </w:rPr>
              <w:t>completed</w:t>
            </w:r>
            <w:r>
              <w:rPr>
                <w:rFonts w:hint="eastAsia"/>
              </w:rPr>
              <w:t>、</w:t>
            </w:r>
            <w:r>
              <w:rPr>
                <w:rFonts w:hint="eastAsia"/>
              </w:rPr>
              <w:t>stopped</w:t>
            </w:r>
            <w:r>
              <w:rPr>
                <w:rFonts w:hint="eastAsia"/>
              </w:rPr>
              <w:t>其中之一。客户端第一次与</w:t>
            </w:r>
            <w:r>
              <w:rPr>
                <w:rFonts w:hint="eastAsia"/>
              </w:rPr>
              <w:t>Tracker</w:t>
            </w:r>
            <w:r>
              <w:rPr>
                <w:rFonts w:hint="eastAsia"/>
              </w:rPr>
              <w:t>进行通信时，该值为</w:t>
            </w:r>
            <w:r>
              <w:rPr>
                <w:rFonts w:hint="eastAsia"/>
              </w:rPr>
              <w:t>started</w:t>
            </w:r>
            <w:r>
              <w:rPr>
                <w:rFonts w:hint="eastAsia"/>
              </w:rPr>
              <w:t>；下载完成时，该值为</w:t>
            </w:r>
            <w:r>
              <w:rPr>
                <w:rFonts w:hint="eastAsia"/>
              </w:rPr>
              <w:t>completed</w:t>
            </w:r>
            <w:r>
              <w:rPr>
                <w:rFonts w:hint="eastAsia"/>
              </w:rPr>
              <w:t>；客户端即将关闭时，该值为</w:t>
            </w:r>
            <w:r>
              <w:rPr>
                <w:rFonts w:hint="eastAsia"/>
              </w:rPr>
              <w:t>stopped</w:t>
            </w:r>
          </w:p>
        </w:tc>
      </w:tr>
      <w:tr w:rsidR="00C75430" w:rsidTr="004D4503">
        <w:tblPrEx>
          <w:tblCellMar>
            <w:top w:w="0" w:type="dxa"/>
            <w:bottom w:w="0" w:type="dxa"/>
          </w:tblCellMar>
        </w:tblPrEx>
        <w:tc>
          <w:tcPr>
            <w:tcW w:w="2100" w:type="dxa"/>
            <w:tcBorders>
              <w:top w:val="single" w:sz="4" w:space="0" w:color="auto"/>
              <w:bottom w:val="single" w:sz="4" w:space="0" w:color="auto"/>
            </w:tcBorders>
            <w:vAlign w:val="center"/>
          </w:tcPr>
          <w:p w:rsidR="00C75430" w:rsidRDefault="00C75430" w:rsidP="00C75430">
            <w:pPr>
              <w:pStyle w:val="ac"/>
              <w:spacing w:beforeLines="12" w:afterLines="12"/>
              <w:rPr>
                <w:rFonts w:hint="eastAsia"/>
              </w:rPr>
            </w:pPr>
            <w:r>
              <w:rPr>
                <w:rFonts w:hint="eastAsia"/>
              </w:rPr>
              <w:t>ip</w:t>
            </w:r>
          </w:p>
        </w:tc>
        <w:tc>
          <w:tcPr>
            <w:tcW w:w="6313" w:type="dxa"/>
            <w:tcBorders>
              <w:top w:val="single" w:sz="4" w:space="0" w:color="auto"/>
              <w:bottom w:val="single" w:sz="4" w:space="0" w:color="auto"/>
            </w:tcBorders>
            <w:vAlign w:val="center"/>
          </w:tcPr>
          <w:p w:rsidR="00C75430" w:rsidRDefault="00C75430" w:rsidP="00C75430">
            <w:pPr>
              <w:pStyle w:val="ac"/>
              <w:spacing w:beforeLines="12" w:afterLines="12"/>
              <w:rPr>
                <w:rFonts w:hint="eastAsia"/>
              </w:rPr>
            </w:pPr>
            <w:r>
              <w:rPr>
                <w:rFonts w:hint="eastAsia"/>
              </w:rPr>
              <w:t>可选，将客户端的</w:t>
            </w:r>
            <w:r>
              <w:rPr>
                <w:rFonts w:hint="eastAsia"/>
              </w:rPr>
              <w:t>IP</w:t>
            </w:r>
            <w:r>
              <w:rPr>
                <w:rFonts w:hint="eastAsia"/>
              </w:rPr>
              <w:t>地址告知给</w:t>
            </w:r>
            <w:r>
              <w:rPr>
                <w:rFonts w:hint="eastAsia"/>
              </w:rPr>
              <w:t>Tracker</w:t>
            </w:r>
            <w:r>
              <w:rPr>
                <w:rFonts w:hint="eastAsia"/>
              </w:rPr>
              <w:t>，</w:t>
            </w:r>
            <w:r>
              <w:rPr>
                <w:rFonts w:hint="eastAsia"/>
              </w:rPr>
              <w:t>Tracker</w:t>
            </w:r>
            <w:r>
              <w:rPr>
                <w:rFonts w:hint="eastAsia"/>
              </w:rPr>
              <w:t>可以通过分析客户端发给</w:t>
            </w:r>
            <w:r>
              <w:rPr>
                <w:rFonts w:hint="eastAsia"/>
              </w:rPr>
              <w:t>Tracker</w:t>
            </w:r>
            <w:r>
              <w:rPr>
                <w:rFonts w:hint="eastAsia"/>
              </w:rPr>
              <w:t>的</w:t>
            </w:r>
            <w:r>
              <w:rPr>
                <w:rFonts w:hint="eastAsia"/>
              </w:rPr>
              <w:t>IP</w:t>
            </w:r>
            <w:r>
              <w:rPr>
                <w:rFonts w:hint="eastAsia"/>
              </w:rPr>
              <w:t>数据包来获取客户端的</w:t>
            </w:r>
            <w:r>
              <w:rPr>
                <w:rFonts w:hint="eastAsia"/>
              </w:rPr>
              <w:t>IP</w:t>
            </w:r>
            <w:r>
              <w:rPr>
                <w:rFonts w:hint="eastAsia"/>
              </w:rPr>
              <w:t>地址，因此该参数是可选的，一般不用指明客户端的</w:t>
            </w:r>
            <w:r>
              <w:rPr>
                <w:rFonts w:hint="eastAsia"/>
              </w:rPr>
              <w:t>IP</w:t>
            </w:r>
          </w:p>
        </w:tc>
      </w:tr>
      <w:tr w:rsidR="00C75430" w:rsidTr="004D4503">
        <w:tblPrEx>
          <w:tblCellMar>
            <w:top w:w="0" w:type="dxa"/>
            <w:bottom w:w="0" w:type="dxa"/>
          </w:tblCellMar>
        </w:tblPrEx>
        <w:tc>
          <w:tcPr>
            <w:tcW w:w="2100" w:type="dxa"/>
            <w:tcBorders>
              <w:top w:val="single" w:sz="4" w:space="0" w:color="auto"/>
              <w:bottom w:val="single" w:sz="4" w:space="0" w:color="auto"/>
            </w:tcBorders>
            <w:vAlign w:val="center"/>
          </w:tcPr>
          <w:p w:rsidR="00C75430" w:rsidRDefault="00C75430" w:rsidP="00C75430">
            <w:pPr>
              <w:pStyle w:val="ac"/>
              <w:spacing w:beforeLines="12" w:afterLines="12"/>
              <w:rPr>
                <w:rFonts w:hint="eastAsia"/>
              </w:rPr>
            </w:pPr>
            <w:r>
              <w:rPr>
                <w:rFonts w:hint="eastAsia"/>
              </w:rPr>
              <w:t>numwant</w:t>
            </w:r>
          </w:p>
        </w:tc>
        <w:tc>
          <w:tcPr>
            <w:tcW w:w="6313" w:type="dxa"/>
            <w:tcBorders>
              <w:top w:val="single" w:sz="4" w:space="0" w:color="auto"/>
              <w:bottom w:val="single" w:sz="4" w:space="0" w:color="auto"/>
            </w:tcBorders>
            <w:vAlign w:val="center"/>
          </w:tcPr>
          <w:p w:rsidR="00C75430" w:rsidRDefault="00C75430" w:rsidP="00C75430">
            <w:pPr>
              <w:pStyle w:val="ac"/>
              <w:spacing w:beforeLines="12" w:afterLines="12"/>
              <w:rPr>
                <w:rFonts w:hint="eastAsia"/>
              </w:rPr>
            </w:pPr>
            <w:r>
              <w:rPr>
                <w:rFonts w:hint="eastAsia"/>
              </w:rPr>
              <w:t>可选，希望</w:t>
            </w:r>
            <w:r>
              <w:rPr>
                <w:rFonts w:hint="eastAsia"/>
              </w:rPr>
              <w:t>Tracker</w:t>
            </w:r>
            <w:r>
              <w:rPr>
                <w:rFonts w:hint="eastAsia"/>
              </w:rPr>
              <w:t>返回多少个</w:t>
            </w:r>
            <w:r>
              <w:rPr>
                <w:rFonts w:hint="eastAsia"/>
              </w:rPr>
              <w:t>peer</w:t>
            </w:r>
            <w:r>
              <w:rPr>
                <w:rFonts w:hint="eastAsia"/>
              </w:rPr>
              <w:t>的</w:t>
            </w:r>
            <w:r>
              <w:rPr>
                <w:rFonts w:hint="eastAsia"/>
              </w:rPr>
              <w:t>IP</w:t>
            </w:r>
            <w:r>
              <w:rPr>
                <w:rFonts w:hint="eastAsia"/>
              </w:rPr>
              <w:t>地址和端口号。如果该参数缺省，则默认返回</w:t>
            </w:r>
            <w:r>
              <w:rPr>
                <w:rFonts w:hint="eastAsia"/>
              </w:rPr>
              <w:t>50</w:t>
            </w:r>
            <w:r>
              <w:rPr>
                <w:rFonts w:hint="eastAsia"/>
              </w:rPr>
              <w:t>个</w:t>
            </w:r>
            <w:r>
              <w:rPr>
                <w:rFonts w:hint="eastAsia"/>
              </w:rPr>
              <w:t>peer</w:t>
            </w:r>
            <w:r>
              <w:rPr>
                <w:rFonts w:hint="eastAsia"/>
              </w:rPr>
              <w:t>的</w:t>
            </w:r>
            <w:r>
              <w:rPr>
                <w:rFonts w:hint="eastAsia"/>
              </w:rPr>
              <w:t>IP</w:t>
            </w:r>
            <w:r>
              <w:rPr>
                <w:rFonts w:hint="eastAsia"/>
              </w:rPr>
              <w:t>地址和端口号</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2" w:afterLines="12"/>
              <w:rPr>
                <w:rFonts w:hint="eastAsia"/>
              </w:rPr>
            </w:pPr>
            <w:r>
              <w:rPr>
                <w:rFonts w:hint="eastAsia"/>
              </w:rPr>
              <w:t>key</w:t>
            </w:r>
          </w:p>
        </w:tc>
        <w:tc>
          <w:tcPr>
            <w:tcW w:w="6313" w:type="dxa"/>
            <w:vAlign w:val="center"/>
          </w:tcPr>
          <w:p w:rsidR="00C75430" w:rsidRDefault="00C75430" w:rsidP="00C75430">
            <w:pPr>
              <w:pStyle w:val="ac"/>
              <w:spacing w:beforeLines="12" w:afterLines="12"/>
              <w:rPr>
                <w:rFonts w:hint="eastAsia"/>
              </w:rPr>
            </w:pPr>
            <w:r>
              <w:rPr>
                <w:rFonts w:hint="eastAsia"/>
              </w:rPr>
              <w:t>可选，它的值为一个随机数，用于进一步标识客户端。因为已经由</w:t>
            </w:r>
            <w:r>
              <w:rPr>
                <w:rFonts w:hint="eastAsia"/>
              </w:rPr>
              <w:t>peer_id</w:t>
            </w:r>
            <w:r>
              <w:rPr>
                <w:rFonts w:hint="eastAsia"/>
              </w:rPr>
              <w:t>来标识客户端，因此该参数一般不使用</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Lines="15" w:afterLines="15"/>
              <w:rPr>
                <w:rFonts w:hint="eastAsia"/>
              </w:rPr>
            </w:pPr>
            <w:r>
              <w:rPr>
                <w:rFonts w:hint="eastAsia"/>
              </w:rPr>
              <w:t>trackerid</w:t>
            </w:r>
          </w:p>
        </w:tc>
        <w:tc>
          <w:tcPr>
            <w:tcW w:w="6313" w:type="dxa"/>
            <w:vAlign w:val="center"/>
          </w:tcPr>
          <w:p w:rsidR="00C75430" w:rsidRDefault="00C75430" w:rsidP="00C75430">
            <w:pPr>
              <w:pStyle w:val="ac"/>
              <w:spacing w:beforeLines="15" w:afterLines="15"/>
              <w:rPr>
                <w:rFonts w:hint="eastAsia"/>
              </w:rPr>
            </w:pPr>
            <w:r>
              <w:rPr>
                <w:rFonts w:hint="eastAsia"/>
              </w:rPr>
              <w:t>可选，一般不使用</w:t>
            </w:r>
          </w:p>
        </w:tc>
      </w:tr>
    </w:tbl>
    <w:p w:rsidR="00C75430" w:rsidRDefault="00C75430" w:rsidP="00C75430">
      <w:pPr>
        <w:ind w:firstLine="400"/>
        <w:rPr>
          <w:rFonts w:hint="eastAsia"/>
          <w:color w:val="000000"/>
          <w:szCs w:val="21"/>
        </w:rPr>
      </w:pPr>
      <w:r>
        <w:rPr>
          <w:rFonts w:hint="eastAsia"/>
          <w:color w:val="000000"/>
          <w:szCs w:val="21"/>
        </w:rPr>
        <w:t>Tracker</w:t>
      </w:r>
      <w:r>
        <w:rPr>
          <w:rFonts w:hint="eastAsia"/>
          <w:color w:val="000000"/>
          <w:szCs w:val="21"/>
        </w:rPr>
        <w:t>服务器的返回信息是一个经过</w:t>
      </w:r>
      <w:r>
        <w:rPr>
          <w:rFonts w:hint="eastAsia"/>
          <w:color w:val="000000"/>
          <w:szCs w:val="21"/>
        </w:rPr>
        <w:t>B</w:t>
      </w:r>
      <w:r>
        <w:rPr>
          <w:rFonts w:hint="eastAsia"/>
          <w:color w:val="000000"/>
          <w:szCs w:val="21"/>
        </w:rPr>
        <w:t>编码的字典。它含有关键字如表</w:t>
      </w:r>
      <w:r>
        <w:rPr>
          <w:rFonts w:hint="eastAsia"/>
          <w:color w:val="000000"/>
          <w:szCs w:val="21"/>
        </w:rPr>
        <w:t>13-7</w:t>
      </w:r>
      <w:r>
        <w:rPr>
          <w:rFonts w:hint="eastAsia"/>
          <w:color w:val="000000"/>
          <w:szCs w:val="21"/>
        </w:rPr>
        <w:t>所示。</w:t>
      </w:r>
    </w:p>
    <w:p w:rsidR="00C75430" w:rsidRDefault="00C75430" w:rsidP="00C75430">
      <w:pPr>
        <w:pStyle w:val="ab"/>
        <w:spacing w:before="93"/>
        <w:rPr>
          <w:rFonts w:hint="eastAsia"/>
        </w:rPr>
      </w:pPr>
      <w:r>
        <w:rPr>
          <w:rFonts w:hint="eastAsia"/>
        </w:rPr>
        <w:t>表</w:t>
      </w:r>
      <w:r>
        <w:rPr>
          <w:rFonts w:hint="eastAsia"/>
        </w:rPr>
        <w:t>13-7</w:t>
      </w:r>
      <w:r>
        <w:rPr>
          <w:rFonts w:hint="eastAsia"/>
        </w:rPr>
        <w:tab/>
        <w:t>Tracker</w:t>
      </w:r>
      <w:r>
        <w:rPr>
          <w:rFonts w:hint="eastAsia"/>
        </w:rPr>
        <w:t>服务器返回信息关键字</w:t>
      </w:r>
    </w:p>
    <w:tbl>
      <w:tblPr>
        <w:tblW w:w="0" w:type="auto"/>
        <w:tblInd w:w="122" w:type="dxa"/>
        <w:tblBorders>
          <w:top w:val="single" w:sz="6" w:space="0" w:color="auto"/>
          <w:bottom w:val="single" w:sz="6" w:space="0" w:color="auto"/>
          <w:insideH w:val="single" w:sz="4" w:space="0" w:color="auto"/>
          <w:insideV w:val="single" w:sz="4" w:space="0" w:color="auto"/>
        </w:tblBorders>
        <w:tblLook w:val="0000"/>
      </w:tblPr>
      <w:tblGrid>
        <w:gridCol w:w="2099"/>
        <w:gridCol w:w="6301"/>
      </w:tblGrid>
      <w:tr w:rsidR="00C75430" w:rsidTr="004D4503">
        <w:tblPrEx>
          <w:tblCellMar>
            <w:top w:w="0" w:type="dxa"/>
            <w:bottom w:w="0" w:type="dxa"/>
          </w:tblCellMar>
        </w:tblPrEx>
        <w:tc>
          <w:tcPr>
            <w:tcW w:w="2100" w:type="dxa"/>
          </w:tcPr>
          <w:p w:rsidR="00C75430" w:rsidRDefault="00C75430" w:rsidP="00C75430">
            <w:pPr>
              <w:pStyle w:val="ae"/>
              <w:spacing w:beforeLines="15" w:afterLines="15"/>
              <w:rPr>
                <w:rFonts w:hint="eastAsia"/>
              </w:rPr>
            </w:pPr>
            <w:r>
              <w:rPr>
                <w:rFonts w:hint="eastAsia"/>
              </w:rPr>
              <w:t>关</w:t>
            </w:r>
            <w:r>
              <w:rPr>
                <w:rFonts w:hint="eastAsia"/>
              </w:rPr>
              <w:t xml:space="preserve">  </w:t>
            </w:r>
            <w:r>
              <w:rPr>
                <w:rFonts w:hint="eastAsia"/>
              </w:rPr>
              <w:t>键</w:t>
            </w:r>
            <w:r>
              <w:rPr>
                <w:rFonts w:hint="eastAsia"/>
              </w:rPr>
              <w:t xml:space="preserve">  </w:t>
            </w:r>
            <w:r>
              <w:rPr>
                <w:rFonts w:hint="eastAsia"/>
              </w:rPr>
              <w:t>字</w:t>
            </w:r>
          </w:p>
        </w:tc>
        <w:tc>
          <w:tcPr>
            <w:tcW w:w="6306" w:type="dxa"/>
          </w:tcPr>
          <w:p w:rsidR="00C75430" w:rsidRDefault="00C75430" w:rsidP="00C75430">
            <w:pPr>
              <w:pStyle w:val="ae"/>
              <w:spacing w:beforeLines="15" w:afterLines="15"/>
              <w:rPr>
                <w:rFonts w:hint="eastAsia"/>
              </w:rPr>
            </w:pPr>
            <w:r>
              <w:rPr>
                <w:rFonts w:hint="eastAsia"/>
              </w:rPr>
              <w:t>含</w:t>
            </w:r>
            <w:r>
              <w:rPr>
                <w:rFonts w:hint="eastAsia"/>
              </w:rPr>
              <w:t xml:space="preserve">    </w:t>
            </w:r>
            <w:r>
              <w:rPr>
                <w:rFonts w:hint="eastAsia"/>
              </w:rPr>
              <w:t>义</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failure reason</w:t>
            </w:r>
          </w:p>
        </w:tc>
        <w:tc>
          <w:tcPr>
            <w:tcW w:w="6306" w:type="dxa"/>
            <w:vAlign w:val="center"/>
          </w:tcPr>
          <w:p w:rsidR="00C75430" w:rsidRDefault="00C75430" w:rsidP="00C75430">
            <w:pPr>
              <w:pStyle w:val="ac"/>
              <w:spacing w:before="62" w:after="62"/>
              <w:rPr>
                <w:rFonts w:hint="eastAsia"/>
              </w:rPr>
            </w:pPr>
            <w:r>
              <w:rPr>
                <w:rFonts w:hint="eastAsia"/>
              </w:rPr>
              <w:t>该关键字对应的值是一个可以读懂的字符串，指明</w:t>
            </w:r>
            <w:r>
              <w:rPr>
                <w:rFonts w:hint="eastAsia"/>
              </w:rPr>
              <w:t>GET</w:t>
            </w:r>
            <w:r>
              <w:rPr>
                <w:rFonts w:hint="eastAsia"/>
              </w:rPr>
              <w:t>请求失败的原因，如果返回信息中含有这个关键字，就不会再包含其他任何关键字</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warnging message</w:t>
            </w:r>
          </w:p>
        </w:tc>
        <w:tc>
          <w:tcPr>
            <w:tcW w:w="6306" w:type="dxa"/>
            <w:vAlign w:val="center"/>
          </w:tcPr>
          <w:p w:rsidR="00C75430" w:rsidRDefault="00C75430" w:rsidP="00C75430">
            <w:pPr>
              <w:pStyle w:val="ac"/>
              <w:spacing w:before="62" w:after="62"/>
              <w:rPr>
                <w:rFonts w:hint="eastAsia"/>
              </w:rPr>
            </w:pPr>
            <w:r>
              <w:rPr>
                <w:rFonts w:hint="eastAsia"/>
              </w:rPr>
              <w:t>该关键字对应的值是一个可以读懂的警告字符串</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lastRenderedPageBreak/>
              <w:t>interval</w:t>
            </w:r>
          </w:p>
        </w:tc>
        <w:tc>
          <w:tcPr>
            <w:tcW w:w="6306" w:type="dxa"/>
            <w:vAlign w:val="center"/>
          </w:tcPr>
          <w:p w:rsidR="00C75430" w:rsidRDefault="00C75430" w:rsidP="00C75430">
            <w:pPr>
              <w:pStyle w:val="ac"/>
              <w:spacing w:before="62" w:after="62"/>
              <w:rPr>
                <w:rFonts w:hint="eastAsia"/>
              </w:rPr>
            </w:pPr>
            <w:r>
              <w:rPr>
                <w:rFonts w:hint="eastAsia"/>
              </w:rPr>
              <w:t>指明客户端在下一次连接</w:t>
            </w:r>
            <w:r>
              <w:rPr>
                <w:rFonts w:hint="eastAsia"/>
              </w:rPr>
              <w:t>Tracker</w:t>
            </w:r>
            <w:r>
              <w:rPr>
                <w:rFonts w:hint="eastAsia"/>
              </w:rPr>
              <w:t>前所需等待的时间，以秒为单位</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min interval</w:t>
            </w:r>
          </w:p>
        </w:tc>
        <w:tc>
          <w:tcPr>
            <w:tcW w:w="6306" w:type="dxa"/>
            <w:vAlign w:val="center"/>
          </w:tcPr>
          <w:p w:rsidR="00C75430" w:rsidRDefault="00C75430" w:rsidP="00C75430">
            <w:pPr>
              <w:pStyle w:val="ac"/>
              <w:spacing w:before="62" w:after="62"/>
              <w:rPr>
                <w:rFonts w:hint="eastAsia"/>
              </w:rPr>
            </w:pPr>
            <w:r>
              <w:rPr>
                <w:rFonts w:hint="eastAsia"/>
              </w:rPr>
              <w:t>指明客户端在下一次连接</w:t>
            </w:r>
            <w:r>
              <w:rPr>
                <w:rFonts w:hint="eastAsia"/>
              </w:rPr>
              <w:t>Tracker</w:t>
            </w:r>
            <w:r>
              <w:rPr>
                <w:rFonts w:hint="eastAsia"/>
              </w:rPr>
              <w:t>前所需等待的最少时间，以秒为单位</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tracker id</w:t>
            </w:r>
          </w:p>
        </w:tc>
        <w:tc>
          <w:tcPr>
            <w:tcW w:w="6306" w:type="dxa"/>
            <w:vAlign w:val="center"/>
          </w:tcPr>
          <w:p w:rsidR="00C75430" w:rsidRDefault="00C75430" w:rsidP="00C75430">
            <w:pPr>
              <w:pStyle w:val="ac"/>
              <w:spacing w:before="62" w:after="62"/>
              <w:rPr>
                <w:rFonts w:hint="eastAsia"/>
              </w:rPr>
            </w:pPr>
            <w:r>
              <w:rPr>
                <w:rFonts w:hint="eastAsia"/>
              </w:rPr>
              <w:t>指明</w:t>
            </w:r>
            <w:r>
              <w:rPr>
                <w:rFonts w:hint="eastAsia"/>
              </w:rPr>
              <w:t>Tracker</w:t>
            </w:r>
            <w:r>
              <w:rPr>
                <w:rFonts w:hint="eastAsia"/>
              </w:rPr>
              <w:t>的</w:t>
            </w:r>
            <w:r>
              <w:rPr>
                <w:rFonts w:hint="eastAsia"/>
              </w:rPr>
              <w:t>ID</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complete</w:t>
            </w:r>
          </w:p>
        </w:tc>
        <w:tc>
          <w:tcPr>
            <w:tcW w:w="6306" w:type="dxa"/>
            <w:vAlign w:val="center"/>
          </w:tcPr>
          <w:p w:rsidR="00C75430" w:rsidRDefault="00C75430" w:rsidP="00C75430">
            <w:pPr>
              <w:pStyle w:val="ac"/>
              <w:spacing w:before="62" w:after="62"/>
              <w:rPr>
                <w:rFonts w:hint="eastAsia"/>
              </w:rPr>
            </w:pPr>
            <w:r>
              <w:rPr>
                <w:rFonts w:hint="eastAsia"/>
              </w:rPr>
              <w:t>一个整数，指明当前有多少个</w:t>
            </w:r>
            <w:r>
              <w:rPr>
                <w:rFonts w:hint="eastAsia"/>
              </w:rPr>
              <w:t>peer</w:t>
            </w:r>
            <w:r>
              <w:rPr>
                <w:rFonts w:hint="eastAsia"/>
              </w:rPr>
              <w:t>已经完成了整个共享文件的下载</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incomplete</w:t>
            </w:r>
          </w:p>
        </w:tc>
        <w:tc>
          <w:tcPr>
            <w:tcW w:w="6306" w:type="dxa"/>
            <w:vAlign w:val="center"/>
          </w:tcPr>
          <w:p w:rsidR="00C75430" w:rsidRDefault="00C75430" w:rsidP="00C75430">
            <w:pPr>
              <w:pStyle w:val="ac"/>
              <w:spacing w:before="62" w:after="62"/>
              <w:rPr>
                <w:rFonts w:hint="eastAsia"/>
              </w:rPr>
            </w:pPr>
            <w:r>
              <w:rPr>
                <w:rFonts w:hint="eastAsia"/>
              </w:rPr>
              <w:t>一个整数，指明当前有多少个</w:t>
            </w:r>
            <w:r>
              <w:rPr>
                <w:rFonts w:hint="eastAsia"/>
              </w:rPr>
              <w:t>peer</w:t>
            </w:r>
            <w:r>
              <w:rPr>
                <w:rFonts w:hint="eastAsia"/>
              </w:rPr>
              <w:t>还没有完成共享文件的下载</w:t>
            </w:r>
          </w:p>
        </w:tc>
      </w:tr>
      <w:tr w:rsidR="00C75430" w:rsidTr="004D4503">
        <w:tblPrEx>
          <w:tblCellMar>
            <w:top w:w="0" w:type="dxa"/>
            <w:bottom w:w="0" w:type="dxa"/>
          </w:tblCellMar>
        </w:tblPrEx>
        <w:tc>
          <w:tcPr>
            <w:tcW w:w="2100" w:type="dxa"/>
            <w:vAlign w:val="center"/>
          </w:tcPr>
          <w:p w:rsidR="00C75430" w:rsidRDefault="00C75430" w:rsidP="00C75430">
            <w:pPr>
              <w:pStyle w:val="ac"/>
              <w:spacing w:before="62" w:after="62"/>
              <w:rPr>
                <w:rFonts w:hint="eastAsia"/>
              </w:rPr>
            </w:pPr>
            <w:r>
              <w:rPr>
                <w:rFonts w:hint="eastAsia"/>
              </w:rPr>
              <w:t>peers</w:t>
            </w:r>
          </w:p>
        </w:tc>
        <w:tc>
          <w:tcPr>
            <w:tcW w:w="6306" w:type="dxa"/>
            <w:vAlign w:val="center"/>
          </w:tcPr>
          <w:p w:rsidR="00C75430" w:rsidRDefault="00C75430" w:rsidP="00C75430">
            <w:pPr>
              <w:pStyle w:val="ac"/>
              <w:spacing w:before="62" w:after="62"/>
              <w:rPr>
                <w:rFonts w:hint="eastAsia"/>
              </w:rPr>
            </w:pPr>
            <w:r>
              <w:rPr>
                <w:rFonts w:hint="eastAsia"/>
              </w:rPr>
              <w:t>返回各个</w:t>
            </w:r>
            <w:r>
              <w:rPr>
                <w:rFonts w:hint="eastAsia"/>
              </w:rPr>
              <w:t>peer</w:t>
            </w:r>
            <w:r>
              <w:rPr>
                <w:rFonts w:hint="eastAsia"/>
              </w:rPr>
              <w:t>的</w:t>
            </w:r>
            <w:r>
              <w:rPr>
                <w:rFonts w:hint="eastAsia"/>
              </w:rPr>
              <w:t>IP</w:t>
            </w:r>
            <w:r>
              <w:rPr>
                <w:rFonts w:hint="eastAsia"/>
              </w:rPr>
              <w:t>和端口号，它的值是一个字符串。首先是第一个</w:t>
            </w:r>
            <w:r>
              <w:rPr>
                <w:rFonts w:hint="eastAsia"/>
              </w:rPr>
              <w:t>peer</w:t>
            </w:r>
            <w:r>
              <w:rPr>
                <w:rFonts w:hint="eastAsia"/>
              </w:rPr>
              <w:t>的</w:t>
            </w:r>
            <w:r>
              <w:rPr>
                <w:rFonts w:hint="eastAsia"/>
              </w:rPr>
              <w:t>IP</w:t>
            </w:r>
            <w:r>
              <w:rPr>
                <w:rFonts w:hint="eastAsia"/>
              </w:rPr>
              <w:t>地址，然后是其端口号；接着是第二个</w:t>
            </w:r>
            <w:r>
              <w:rPr>
                <w:rFonts w:hint="eastAsia"/>
              </w:rPr>
              <w:t>peer</w:t>
            </w:r>
            <w:r>
              <w:rPr>
                <w:rFonts w:hint="eastAsia"/>
              </w:rPr>
              <w:t>的</w:t>
            </w:r>
            <w:r>
              <w:rPr>
                <w:rFonts w:hint="eastAsia"/>
              </w:rPr>
              <w:t>IP</w:t>
            </w:r>
            <w:r>
              <w:rPr>
                <w:rFonts w:hint="eastAsia"/>
              </w:rPr>
              <w:t>地址，然后是其端口号；依此类推</w:t>
            </w:r>
          </w:p>
        </w:tc>
      </w:tr>
    </w:tbl>
    <w:p w:rsidR="00C75430" w:rsidRDefault="00C75430" w:rsidP="00C75430">
      <w:pPr>
        <w:pStyle w:val="ad"/>
        <w:spacing w:line="80" w:lineRule="exact"/>
        <w:ind w:firstLine="400"/>
        <w:rPr>
          <w:rFonts w:hint="eastAsia"/>
        </w:rPr>
      </w:pPr>
    </w:p>
    <w:p w:rsidR="00C75430" w:rsidRDefault="00C75430" w:rsidP="00C75430">
      <w:pPr>
        <w:ind w:firstLine="400"/>
        <w:rPr>
          <w:rFonts w:hint="eastAsia"/>
          <w:color w:val="000000"/>
          <w:szCs w:val="21"/>
        </w:rPr>
      </w:pPr>
      <w:r>
        <w:rPr>
          <w:rFonts w:hint="eastAsia"/>
          <w:color w:val="000000"/>
          <w:szCs w:val="21"/>
        </w:rPr>
        <w:t>以下是一个发往</w:t>
      </w:r>
      <w:r>
        <w:rPr>
          <w:rFonts w:hint="eastAsia"/>
          <w:color w:val="000000"/>
          <w:szCs w:val="21"/>
        </w:rPr>
        <w:t>Tracker</w:t>
      </w:r>
      <w:r>
        <w:rPr>
          <w:rFonts w:hint="eastAsia"/>
          <w:color w:val="000000"/>
          <w:szCs w:val="21"/>
        </w:rPr>
        <w:t>服务器的</w:t>
      </w:r>
      <w:r>
        <w:rPr>
          <w:rFonts w:hint="eastAsia"/>
          <w:color w:val="000000"/>
          <w:szCs w:val="21"/>
        </w:rPr>
        <w:t>HTTP GET</w:t>
      </w:r>
      <w:r>
        <w:rPr>
          <w:rFonts w:hint="eastAsia"/>
          <w:color w:val="000000"/>
          <w:szCs w:val="21"/>
        </w:rPr>
        <w:t>请求的示例：</w:t>
      </w:r>
    </w:p>
    <w:p w:rsidR="00C75430" w:rsidRDefault="00C75430" w:rsidP="00C75430">
      <w:pPr>
        <w:pStyle w:val="a8"/>
        <w:rPr>
          <w:rFonts w:hint="eastAsia"/>
        </w:rPr>
      </w:pPr>
      <w:r>
        <w:t>http://tk.greedland.net/announce?info_hash=01234567890123456789&amp;</w:t>
      </w:r>
    </w:p>
    <w:p w:rsidR="00C75430" w:rsidRDefault="00C75430" w:rsidP="00C75430">
      <w:pPr>
        <w:pStyle w:val="a8"/>
        <w:rPr>
          <w:rFonts w:hint="eastAsia"/>
        </w:rPr>
      </w:pPr>
      <w:r>
        <w:t>peer_id=01234567890123456789&amp;port=3210&amp;compact=1&amp;</w:t>
      </w:r>
      <w:r>
        <w:rPr>
          <w:rFonts w:hint="eastAsia"/>
        </w:rPr>
        <w:t>uploaded=0&amp;downloaded=0&amp;left=8000000&amp;event=started</w:t>
      </w:r>
    </w:p>
    <w:p w:rsidR="00C75430" w:rsidRDefault="00C75430" w:rsidP="00C75430">
      <w:pPr>
        <w:ind w:firstLine="400"/>
        <w:rPr>
          <w:rFonts w:hint="eastAsia"/>
          <w:color w:val="000000"/>
          <w:szCs w:val="21"/>
        </w:rPr>
      </w:pPr>
      <w:r>
        <w:rPr>
          <w:rFonts w:hint="eastAsia"/>
          <w:color w:val="000000"/>
          <w:szCs w:val="21"/>
        </w:rPr>
        <w:t>以下是一个</w:t>
      </w:r>
      <w:r>
        <w:rPr>
          <w:rFonts w:hint="eastAsia"/>
          <w:color w:val="000000"/>
          <w:szCs w:val="21"/>
        </w:rPr>
        <w:t>Tracker</w:t>
      </w:r>
      <w:r>
        <w:rPr>
          <w:rFonts w:hint="eastAsia"/>
          <w:color w:val="000000"/>
          <w:szCs w:val="21"/>
        </w:rPr>
        <w:t>服务器回应的示例：</w:t>
      </w:r>
    </w:p>
    <w:p w:rsidR="00C75430" w:rsidRDefault="00C75430" w:rsidP="00C75430">
      <w:pPr>
        <w:pStyle w:val="a8"/>
        <w:rPr>
          <w:rFonts w:hint="eastAsia"/>
        </w:rPr>
      </w:pPr>
      <w:r>
        <w:rPr>
          <w:rFonts w:hint="eastAsia"/>
        </w:rPr>
        <w:t>d8:completei100e10:incompletei200e8:intervali1800e5:peers300:......e</w:t>
      </w:r>
    </w:p>
    <w:p w:rsidR="00C75430" w:rsidRDefault="00C75430" w:rsidP="00C75430">
      <w:pPr>
        <w:ind w:firstLine="400"/>
        <w:rPr>
          <w:rFonts w:hint="eastAsia"/>
          <w:color w:val="000000"/>
          <w:szCs w:val="21"/>
        </w:rPr>
      </w:pPr>
      <w:r>
        <w:rPr>
          <w:rFonts w:hint="eastAsia"/>
          <w:color w:val="000000"/>
          <w:szCs w:val="21"/>
        </w:rPr>
        <w:t>其中，“</w:t>
      </w:r>
      <w:r>
        <w:rPr>
          <w:rFonts w:hint="eastAsia"/>
          <w:color w:val="000000"/>
          <w:szCs w:val="21"/>
        </w:rPr>
        <w:t>......</w:t>
      </w:r>
      <w:r>
        <w:rPr>
          <w:rFonts w:hint="eastAsia"/>
          <w:color w:val="000000"/>
          <w:szCs w:val="21"/>
        </w:rPr>
        <w:t>”是一个长度为</w:t>
      </w:r>
      <w:r>
        <w:rPr>
          <w:rFonts w:hint="eastAsia"/>
          <w:color w:val="000000"/>
          <w:szCs w:val="21"/>
        </w:rPr>
        <w:t>300</w:t>
      </w:r>
      <w:r>
        <w:rPr>
          <w:rFonts w:hint="eastAsia"/>
          <w:color w:val="000000"/>
          <w:szCs w:val="21"/>
        </w:rPr>
        <w:t>的字符串，含有</w:t>
      </w:r>
      <w:r>
        <w:rPr>
          <w:rFonts w:hint="eastAsia"/>
          <w:color w:val="000000"/>
          <w:szCs w:val="21"/>
        </w:rPr>
        <w:t>50</w:t>
      </w:r>
      <w:r>
        <w:rPr>
          <w:rFonts w:hint="eastAsia"/>
          <w:color w:val="000000"/>
          <w:szCs w:val="21"/>
        </w:rPr>
        <w:t>个</w:t>
      </w:r>
      <w:r>
        <w:rPr>
          <w:rFonts w:hint="eastAsia"/>
          <w:color w:val="000000"/>
          <w:szCs w:val="21"/>
        </w:rPr>
        <w:t>peer</w:t>
      </w:r>
      <w:r>
        <w:rPr>
          <w:rFonts w:hint="eastAsia"/>
          <w:color w:val="000000"/>
          <w:szCs w:val="21"/>
        </w:rPr>
        <w:t>的</w:t>
      </w:r>
      <w:r>
        <w:rPr>
          <w:rFonts w:hint="eastAsia"/>
          <w:color w:val="000000"/>
          <w:szCs w:val="21"/>
        </w:rPr>
        <w:t>IP</w:t>
      </w:r>
      <w:r>
        <w:rPr>
          <w:rFonts w:hint="eastAsia"/>
          <w:color w:val="000000"/>
          <w:szCs w:val="21"/>
        </w:rPr>
        <w:t>地址和端口号。</w:t>
      </w:r>
      <w:r>
        <w:rPr>
          <w:rFonts w:hint="eastAsia"/>
          <w:color w:val="000000"/>
          <w:szCs w:val="21"/>
        </w:rPr>
        <w:t>IP</w:t>
      </w:r>
      <w:r>
        <w:rPr>
          <w:rFonts w:hint="eastAsia"/>
          <w:color w:val="000000"/>
          <w:szCs w:val="21"/>
        </w:rPr>
        <w:t>地址占</w:t>
      </w:r>
      <w:r>
        <w:rPr>
          <w:rFonts w:hint="eastAsia"/>
          <w:color w:val="000000"/>
          <w:szCs w:val="21"/>
        </w:rPr>
        <w:t>4</w:t>
      </w:r>
      <w:r>
        <w:rPr>
          <w:rFonts w:hint="eastAsia"/>
          <w:color w:val="000000"/>
          <w:szCs w:val="21"/>
        </w:rPr>
        <w:t>字节，端口号占</w:t>
      </w:r>
      <w:r>
        <w:rPr>
          <w:rFonts w:hint="eastAsia"/>
          <w:color w:val="000000"/>
          <w:szCs w:val="21"/>
        </w:rPr>
        <w:t>2</w:t>
      </w:r>
      <w:r>
        <w:rPr>
          <w:rFonts w:hint="eastAsia"/>
          <w:color w:val="000000"/>
          <w:szCs w:val="21"/>
        </w:rPr>
        <w:t>字节，即一个</w:t>
      </w:r>
      <w:r>
        <w:rPr>
          <w:rFonts w:hint="eastAsia"/>
          <w:color w:val="000000"/>
          <w:szCs w:val="21"/>
        </w:rPr>
        <w:t>peer</w:t>
      </w:r>
      <w:r>
        <w:rPr>
          <w:rFonts w:hint="eastAsia"/>
          <w:color w:val="000000"/>
          <w:szCs w:val="21"/>
        </w:rPr>
        <w:t>占</w:t>
      </w:r>
      <w:r>
        <w:rPr>
          <w:rFonts w:hint="eastAsia"/>
          <w:color w:val="000000"/>
          <w:szCs w:val="21"/>
        </w:rPr>
        <w:t>6</w:t>
      </w:r>
      <w:r>
        <w:rPr>
          <w:rFonts w:hint="eastAsia"/>
          <w:color w:val="000000"/>
          <w:szCs w:val="21"/>
        </w:rPr>
        <w:t>字节。</w:t>
      </w:r>
    </w:p>
    <w:p w:rsidR="00C75430" w:rsidRDefault="00C75430" w:rsidP="00C75430">
      <w:pPr>
        <w:spacing w:line="160" w:lineRule="exact"/>
        <w:ind w:firstLine="400"/>
        <w:rPr>
          <w:rFonts w:hint="eastAsia"/>
        </w:rPr>
      </w:pPr>
      <w:r>
        <w:rPr>
          <w:noProof/>
        </w:rPr>
        <w:pict>
          <v:group id="_x0000_s1026" style="position:absolute;left:0;text-align:left;margin-left:-.05pt;margin-top:7.4pt;width:433.15pt;height:50.05pt;z-index:251660288" coordorigin="1246,9839" coordsize="8663,1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46;top:9839;width:8663;height:50">
              <v:imagedata r:id="rId7" o:title="线"/>
              <o:lock v:ext="edit" aspectratio="f"/>
            </v:shape>
            <v:shape id="_x0000_s1028" type="#_x0000_t75" style="position:absolute;left:1246;top:10790;width:8663;height:50">
              <v:imagedata r:id="rId7" o:title="线"/>
              <o:lock v:ext="edit" aspectratio="f"/>
            </v:shape>
          </v:group>
        </w:pict>
      </w:r>
    </w:p>
    <w:tbl>
      <w:tblPr>
        <w:tblW w:w="0" w:type="auto"/>
        <w:tblInd w:w="108" w:type="dxa"/>
        <w:tblLook w:val="0000"/>
      </w:tblPr>
      <w:tblGrid>
        <w:gridCol w:w="996"/>
        <w:gridCol w:w="7418"/>
      </w:tblGrid>
      <w:tr w:rsidR="00C75430" w:rsidTr="004D4503">
        <w:tblPrEx>
          <w:tblCellMar>
            <w:top w:w="0" w:type="dxa"/>
            <w:bottom w:w="0" w:type="dxa"/>
          </w:tblCellMar>
        </w:tblPrEx>
        <w:trPr>
          <w:trHeight w:val="263"/>
        </w:trPr>
        <w:tc>
          <w:tcPr>
            <w:tcW w:w="954" w:type="dxa"/>
          </w:tcPr>
          <w:p w:rsidR="00C75430" w:rsidRDefault="00C75430" w:rsidP="004D4503">
            <w:pPr>
              <w:jc w:val="center"/>
              <w:rPr>
                <w:rFonts w:hint="eastAsia"/>
              </w:rPr>
            </w:pPr>
            <w:r>
              <w:rPr>
                <w:rFonts w:hint="eastAsia"/>
                <w:noProof/>
              </w:rPr>
              <w:drawing>
                <wp:inline distT="0" distB="0" distL="0" distR="0">
                  <wp:extent cx="466725" cy="466725"/>
                  <wp:effectExtent l="19050" t="0" r="9525" b="0"/>
                  <wp:docPr id="1" name="图片 1" descr="1226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260036"/>
                          <pic:cNvPicPr>
                            <a:picLocks noChangeAspect="1" noChangeArrowheads="1"/>
                          </pic:cNvPicPr>
                        </pic:nvPicPr>
                        <pic:blipFill>
                          <a:blip r:embed="rId8" cstate="print"/>
                          <a:srcRect/>
                          <a:stretch>
                            <a:fillRect/>
                          </a:stretch>
                        </pic:blipFill>
                        <pic:spPr bwMode="auto">
                          <a:xfrm>
                            <a:off x="0" y="0"/>
                            <a:ext cx="466725" cy="466725"/>
                          </a:xfrm>
                          <a:prstGeom prst="rect">
                            <a:avLst/>
                          </a:prstGeom>
                          <a:noFill/>
                          <a:ln w="9525">
                            <a:noFill/>
                            <a:miter lim="800000"/>
                            <a:headEnd/>
                            <a:tailEnd/>
                          </a:ln>
                        </pic:spPr>
                      </pic:pic>
                    </a:graphicData>
                  </a:graphic>
                </wp:inline>
              </w:drawing>
            </w:r>
          </w:p>
        </w:tc>
        <w:tc>
          <w:tcPr>
            <w:tcW w:w="7459" w:type="dxa"/>
            <w:vAlign w:val="center"/>
          </w:tcPr>
          <w:p w:rsidR="00C75430" w:rsidRDefault="00C75430" w:rsidP="004D4503">
            <w:pPr>
              <w:pStyle w:val="aa"/>
              <w:rPr>
                <w:rFonts w:hint="eastAsia"/>
              </w:rPr>
            </w:pPr>
            <w:r>
              <w:rPr>
                <w:rFonts w:hint="eastAsia"/>
                <w:color w:val="000000"/>
                <w:szCs w:val="21"/>
              </w:rPr>
              <w:t>发往</w:t>
            </w:r>
            <w:r>
              <w:rPr>
                <w:rFonts w:hint="eastAsia"/>
                <w:color w:val="000000"/>
                <w:szCs w:val="21"/>
              </w:rPr>
              <w:t>Tracker</w:t>
            </w:r>
            <w:r>
              <w:rPr>
                <w:rFonts w:hint="eastAsia"/>
                <w:color w:val="000000"/>
                <w:szCs w:val="21"/>
              </w:rPr>
              <w:t>服务器的</w:t>
            </w:r>
            <w:r>
              <w:rPr>
                <w:rFonts w:hint="eastAsia"/>
                <w:color w:val="000000"/>
                <w:szCs w:val="21"/>
              </w:rPr>
              <w:t>HTTP GET</w:t>
            </w:r>
            <w:r>
              <w:rPr>
                <w:rFonts w:hint="eastAsia"/>
                <w:color w:val="000000"/>
                <w:szCs w:val="21"/>
              </w:rPr>
              <w:t>请求中，</w:t>
            </w:r>
            <w:r>
              <w:rPr>
                <w:rFonts w:hint="eastAsia"/>
                <w:color w:val="000000"/>
                <w:szCs w:val="21"/>
              </w:rPr>
              <w:t>info_hash</w:t>
            </w:r>
            <w:r>
              <w:rPr>
                <w:rFonts w:hint="eastAsia"/>
                <w:color w:val="000000"/>
                <w:szCs w:val="21"/>
              </w:rPr>
              <w:t>和</w:t>
            </w:r>
            <w:r>
              <w:rPr>
                <w:rFonts w:hint="eastAsia"/>
                <w:color w:val="000000"/>
                <w:szCs w:val="21"/>
              </w:rPr>
              <w:t>peer_id</w:t>
            </w:r>
            <w:r>
              <w:rPr>
                <w:rFonts w:hint="eastAsia"/>
                <w:color w:val="000000"/>
                <w:szCs w:val="21"/>
              </w:rPr>
              <w:t>可能含有非数字、非字母的字符，即含有除</w:t>
            </w:r>
            <w:r>
              <w:rPr>
                <w:color w:val="000000"/>
                <w:szCs w:val="21"/>
              </w:rPr>
              <w:t>0</w:t>
            </w:r>
            <w:r>
              <w:rPr>
                <w:rFonts w:hint="eastAsia"/>
                <w:color w:val="000000"/>
                <w:szCs w:val="21"/>
              </w:rPr>
              <w:t>～</w:t>
            </w:r>
            <w:r>
              <w:rPr>
                <w:color w:val="000000"/>
                <w:szCs w:val="21"/>
              </w:rPr>
              <w:t>9</w:t>
            </w:r>
            <w:r>
              <w:rPr>
                <w:rFonts w:hint="eastAsia"/>
                <w:color w:val="000000"/>
                <w:szCs w:val="21"/>
              </w:rPr>
              <w:t>、</w:t>
            </w:r>
            <w:r>
              <w:rPr>
                <w:color w:val="000000"/>
                <w:szCs w:val="21"/>
              </w:rPr>
              <w:t>a</w:t>
            </w:r>
            <w:r>
              <w:rPr>
                <w:rFonts w:hint="eastAsia"/>
                <w:color w:val="000000"/>
                <w:szCs w:val="21"/>
              </w:rPr>
              <w:t>～</w:t>
            </w:r>
            <w:r>
              <w:rPr>
                <w:color w:val="000000"/>
                <w:szCs w:val="21"/>
              </w:rPr>
              <w:t>z</w:t>
            </w:r>
            <w:r>
              <w:rPr>
                <w:rFonts w:hint="eastAsia"/>
                <w:color w:val="000000"/>
                <w:szCs w:val="21"/>
              </w:rPr>
              <w:t>、</w:t>
            </w:r>
            <w:r>
              <w:rPr>
                <w:color w:val="000000"/>
                <w:szCs w:val="21"/>
              </w:rPr>
              <w:t>A</w:t>
            </w:r>
            <w:r>
              <w:rPr>
                <w:rFonts w:hint="eastAsia"/>
                <w:color w:val="000000"/>
                <w:szCs w:val="21"/>
              </w:rPr>
              <w:t>～</w:t>
            </w:r>
            <w:r>
              <w:rPr>
                <w:color w:val="000000"/>
                <w:szCs w:val="21"/>
              </w:rPr>
              <w:t>Z</w:t>
            </w:r>
            <w:r>
              <w:rPr>
                <w:rFonts w:hint="eastAsia"/>
                <w:color w:val="000000"/>
                <w:szCs w:val="21"/>
              </w:rPr>
              <w:t>之外的字符，此时要对字符进行编码转换。例如，空格应该转换为</w:t>
            </w:r>
            <w:r>
              <w:rPr>
                <w:rFonts w:hint="eastAsia"/>
                <w:color w:val="000000"/>
                <w:szCs w:val="21"/>
              </w:rPr>
              <w:t>%20</w:t>
            </w:r>
            <w:r>
              <w:rPr>
                <w:rFonts w:hint="eastAsia"/>
                <w:color w:val="000000"/>
                <w:szCs w:val="21"/>
              </w:rPr>
              <w:t>。否则</w:t>
            </w:r>
            <w:r>
              <w:rPr>
                <w:rFonts w:hint="eastAsia"/>
                <w:color w:val="000000"/>
                <w:szCs w:val="21"/>
              </w:rPr>
              <w:t>Tracker</w:t>
            </w:r>
            <w:r>
              <w:rPr>
                <w:rFonts w:hint="eastAsia"/>
                <w:color w:val="000000"/>
                <w:szCs w:val="21"/>
              </w:rPr>
              <w:t>无法正确处理</w:t>
            </w:r>
            <w:r>
              <w:rPr>
                <w:rFonts w:hint="eastAsia"/>
                <w:color w:val="000000"/>
                <w:szCs w:val="21"/>
              </w:rPr>
              <w:t>GET</w:t>
            </w:r>
            <w:r>
              <w:rPr>
                <w:rFonts w:hint="eastAsia"/>
                <w:color w:val="000000"/>
                <w:szCs w:val="21"/>
              </w:rPr>
              <w:t>请求。</w:t>
            </w:r>
          </w:p>
        </w:tc>
      </w:tr>
    </w:tbl>
    <w:p w:rsidR="00C75430" w:rsidRDefault="00C75430" w:rsidP="00C75430">
      <w:pPr>
        <w:spacing w:line="160" w:lineRule="exact"/>
        <w:ind w:firstLine="400"/>
        <w:rPr>
          <w:rFonts w:hint="eastAsia"/>
        </w:rPr>
      </w:pPr>
    </w:p>
    <w:p w:rsidR="00C75430" w:rsidRDefault="00C75430" w:rsidP="00C75430">
      <w:pPr>
        <w:pStyle w:val="3"/>
        <w:spacing w:before="108" w:after="38"/>
      </w:pPr>
      <w:bookmarkStart w:id="18" w:name="_Toc176319922"/>
      <w:bookmarkStart w:id="19" w:name="_Toc176741993"/>
      <w:bookmarkStart w:id="20" w:name="_Toc176743221"/>
      <w:bookmarkStart w:id="21" w:name="_Toc176750678"/>
      <w:smartTag w:uri="urn:schemas-microsoft-com:office:smarttags" w:element="chsdate">
        <w:smartTagPr>
          <w:attr w:name="IsROCDate" w:val="False"/>
          <w:attr w:name="IsLunarDate" w:val="False"/>
          <w:attr w:name="Day" w:val="30"/>
          <w:attr w:name="Month" w:val="12"/>
          <w:attr w:name="Year" w:val="1899"/>
        </w:smartTagPr>
        <w:ins w:id="22" w:author="zhangt" w:date="2007-11-29T09:26:00Z">
          <w:r>
            <w:rPr>
              <w:rFonts w:hint="eastAsia"/>
            </w:rPr>
            <w:t>13</w:t>
          </w:r>
          <w:r>
            <w:t>.</w:t>
          </w:r>
        </w:ins>
        <w:r>
          <w:t xml:space="preserve">2.6 </w:t>
        </w:r>
        <w:r>
          <w:rPr>
            <w:rFonts w:hint="eastAsia"/>
          </w:rPr>
          <w:t xml:space="preserve"> </w:t>
        </w:r>
        <w:r>
          <w:t>p</w:t>
        </w:r>
      </w:smartTag>
      <w:r>
        <w:t>eer之间的通信协议</w:t>
      </w:r>
      <w:bookmarkEnd w:id="18"/>
      <w:bookmarkEnd w:id="19"/>
      <w:bookmarkEnd w:id="20"/>
      <w:bookmarkEnd w:id="21"/>
    </w:p>
    <w:p w:rsidR="00C75430" w:rsidRDefault="00C75430" w:rsidP="00C75430">
      <w:pPr>
        <w:ind w:firstLine="400"/>
        <w:rPr>
          <w:rFonts w:hint="eastAsia"/>
          <w:color w:val="000000"/>
          <w:szCs w:val="21"/>
        </w:rPr>
      </w:pPr>
      <w:r>
        <w:rPr>
          <w:rFonts w:hint="eastAsia"/>
          <w:color w:val="000000"/>
          <w:szCs w:val="21"/>
        </w:rPr>
        <w:t>peer</w:t>
      </w:r>
      <w:r>
        <w:rPr>
          <w:rFonts w:hint="eastAsia"/>
          <w:color w:val="000000"/>
          <w:szCs w:val="21"/>
        </w:rPr>
        <w:t>之间的通信协议又称为</w:t>
      </w:r>
      <w:r>
        <w:rPr>
          <w:rFonts w:hint="eastAsia"/>
          <w:color w:val="000000"/>
          <w:szCs w:val="21"/>
        </w:rPr>
        <w:t>peer wire protocal</w:t>
      </w:r>
      <w:r>
        <w:rPr>
          <w:rFonts w:hint="eastAsia"/>
          <w:color w:val="000000"/>
          <w:szCs w:val="21"/>
        </w:rPr>
        <w:t>，即</w:t>
      </w:r>
      <w:r>
        <w:rPr>
          <w:rFonts w:hint="eastAsia"/>
          <w:color w:val="000000"/>
          <w:szCs w:val="21"/>
        </w:rPr>
        <w:t>peer</w:t>
      </w:r>
      <w:r>
        <w:rPr>
          <w:rFonts w:hint="eastAsia"/>
          <w:color w:val="000000"/>
          <w:szCs w:val="21"/>
        </w:rPr>
        <w:t>连线协议，它是一个基于</w:t>
      </w:r>
      <w:r>
        <w:rPr>
          <w:rFonts w:hint="eastAsia"/>
          <w:color w:val="000000"/>
          <w:szCs w:val="21"/>
        </w:rPr>
        <w:t>TCP</w:t>
      </w:r>
      <w:r>
        <w:rPr>
          <w:rFonts w:hint="eastAsia"/>
          <w:color w:val="000000"/>
          <w:szCs w:val="21"/>
        </w:rPr>
        <w:t>协议的应用层协议。</w:t>
      </w:r>
    </w:p>
    <w:p w:rsidR="00C75430" w:rsidRDefault="00C75430" w:rsidP="00C75430">
      <w:pPr>
        <w:ind w:firstLine="400"/>
        <w:rPr>
          <w:rFonts w:hint="eastAsia"/>
          <w:color w:val="000000"/>
          <w:szCs w:val="21"/>
        </w:rPr>
      </w:pPr>
      <w:r>
        <w:rPr>
          <w:rFonts w:hint="eastAsia"/>
          <w:color w:val="000000"/>
          <w:szCs w:val="21"/>
        </w:rPr>
        <w:t>为了防止有的</w:t>
      </w:r>
      <w:r>
        <w:rPr>
          <w:rFonts w:hint="eastAsia"/>
          <w:color w:val="000000"/>
          <w:szCs w:val="21"/>
        </w:rPr>
        <w:t>peer</w:t>
      </w:r>
      <w:r>
        <w:rPr>
          <w:rFonts w:hint="eastAsia"/>
          <w:color w:val="000000"/>
          <w:szCs w:val="21"/>
        </w:rPr>
        <w:t>只下载不上传，</w:t>
      </w:r>
      <w:r>
        <w:rPr>
          <w:rFonts w:hint="eastAsia"/>
          <w:color w:val="000000"/>
          <w:szCs w:val="21"/>
        </w:rPr>
        <w:t>BitTorrent</w:t>
      </w:r>
      <w:r>
        <w:rPr>
          <w:rFonts w:hint="eastAsia"/>
          <w:color w:val="000000"/>
          <w:szCs w:val="21"/>
        </w:rPr>
        <w:t>协议建议，客户端只给那些向它提供最快下载速度的</w:t>
      </w:r>
      <w:r>
        <w:rPr>
          <w:rFonts w:hint="eastAsia"/>
          <w:color w:val="000000"/>
          <w:szCs w:val="21"/>
        </w:rPr>
        <w:t>4</w:t>
      </w:r>
      <w:r>
        <w:rPr>
          <w:rFonts w:hint="eastAsia"/>
          <w:color w:val="000000"/>
          <w:szCs w:val="21"/>
        </w:rPr>
        <w:t>个</w:t>
      </w:r>
      <w:r>
        <w:rPr>
          <w:rFonts w:hint="eastAsia"/>
          <w:color w:val="000000"/>
          <w:szCs w:val="21"/>
        </w:rPr>
        <w:t>peer</w:t>
      </w:r>
      <w:r>
        <w:rPr>
          <w:rFonts w:hint="eastAsia"/>
          <w:color w:val="000000"/>
          <w:szCs w:val="21"/>
        </w:rPr>
        <w:t>上传数据。简单地说就是谁向我提供下载，我也提供数据供它下载；谁不提供数据给我下载，我的数据也不会上传给它。客户端每隔一定时间，比如</w:t>
      </w:r>
      <w:r>
        <w:rPr>
          <w:rFonts w:hint="eastAsia"/>
          <w:color w:val="000000"/>
          <w:szCs w:val="21"/>
        </w:rPr>
        <w:t>10</w:t>
      </w:r>
      <w:r>
        <w:rPr>
          <w:rFonts w:hint="eastAsia"/>
          <w:color w:val="000000"/>
          <w:szCs w:val="21"/>
        </w:rPr>
        <w:t>秒，重新计算从各个</w:t>
      </w:r>
      <w:r>
        <w:rPr>
          <w:rFonts w:hint="eastAsia"/>
          <w:color w:val="000000"/>
          <w:szCs w:val="21"/>
        </w:rPr>
        <w:t>peer</w:t>
      </w:r>
      <w:r>
        <w:rPr>
          <w:rFonts w:hint="eastAsia"/>
          <w:color w:val="000000"/>
          <w:szCs w:val="21"/>
        </w:rPr>
        <w:t>处下载数据的速度，将下载速度最快的</w:t>
      </w:r>
      <w:r>
        <w:rPr>
          <w:rFonts w:hint="eastAsia"/>
          <w:color w:val="000000"/>
          <w:szCs w:val="21"/>
        </w:rPr>
        <w:t>4</w:t>
      </w:r>
      <w:r>
        <w:rPr>
          <w:rFonts w:hint="eastAsia"/>
          <w:color w:val="000000"/>
          <w:szCs w:val="21"/>
        </w:rPr>
        <w:t>个</w:t>
      </w:r>
      <w:r>
        <w:rPr>
          <w:rFonts w:hint="eastAsia"/>
          <w:color w:val="000000"/>
          <w:szCs w:val="21"/>
        </w:rPr>
        <w:t>peer</w:t>
      </w:r>
      <w:r>
        <w:rPr>
          <w:rFonts w:hint="eastAsia"/>
          <w:color w:val="000000"/>
          <w:szCs w:val="21"/>
        </w:rPr>
        <w:t>解除阻塞，允许这</w:t>
      </w:r>
      <w:r>
        <w:rPr>
          <w:rFonts w:hint="eastAsia"/>
          <w:color w:val="000000"/>
          <w:szCs w:val="21"/>
        </w:rPr>
        <w:t>4</w:t>
      </w:r>
      <w:r>
        <w:rPr>
          <w:rFonts w:hint="eastAsia"/>
          <w:color w:val="000000"/>
          <w:szCs w:val="21"/>
        </w:rPr>
        <w:t>个</w:t>
      </w:r>
      <w:r>
        <w:rPr>
          <w:rFonts w:hint="eastAsia"/>
          <w:color w:val="000000"/>
          <w:szCs w:val="21"/>
        </w:rPr>
        <w:t>peer</w:t>
      </w:r>
      <w:r>
        <w:rPr>
          <w:rFonts w:hint="eastAsia"/>
          <w:color w:val="000000"/>
          <w:szCs w:val="21"/>
        </w:rPr>
        <w:t>从客户端下载数据，同时将其他</w:t>
      </w:r>
      <w:r>
        <w:rPr>
          <w:rFonts w:hint="eastAsia"/>
          <w:color w:val="000000"/>
          <w:szCs w:val="21"/>
        </w:rPr>
        <w:t>peer</w:t>
      </w:r>
      <w:r>
        <w:rPr>
          <w:rFonts w:hint="eastAsia"/>
          <w:color w:val="000000"/>
          <w:szCs w:val="21"/>
        </w:rPr>
        <w:t>阻塞。</w:t>
      </w:r>
    </w:p>
    <w:p w:rsidR="00C75430" w:rsidRDefault="00C75430" w:rsidP="00C75430">
      <w:pPr>
        <w:ind w:firstLine="416"/>
        <w:rPr>
          <w:rFonts w:hint="eastAsia"/>
          <w:color w:val="000000"/>
          <w:spacing w:val="4"/>
          <w:szCs w:val="21"/>
        </w:rPr>
      </w:pPr>
      <w:r>
        <w:rPr>
          <w:rFonts w:hint="eastAsia"/>
          <w:color w:val="000000"/>
          <w:spacing w:val="4"/>
          <w:szCs w:val="21"/>
        </w:rPr>
        <w:t>一个例外情况是，为了发现下载速度更快的</w:t>
      </w:r>
      <w:r>
        <w:rPr>
          <w:rFonts w:hint="eastAsia"/>
          <w:color w:val="000000"/>
          <w:spacing w:val="4"/>
          <w:szCs w:val="21"/>
        </w:rPr>
        <w:t>peer</w:t>
      </w:r>
      <w:r>
        <w:rPr>
          <w:rFonts w:hint="eastAsia"/>
          <w:color w:val="000000"/>
          <w:spacing w:val="4"/>
          <w:szCs w:val="21"/>
        </w:rPr>
        <w:t>，协议还建议，在任一时刻，客户端保持一个优化非阻塞</w:t>
      </w:r>
      <w:r>
        <w:rPr>
          <w:rFonts w:hint="eastAsia"/>
          <w:color w:val="000000"/>
          <w:spacing w:val="4"/>
          <w:szCs w:val="21"/>
        </w:rPr>
        <w:t>peer</w:t>
      </w:r>
      <w:r>
        <w:rPr>
          <w:rFonts w:hint="eastAsia"/>
          <w:color w:val="000000"/>
          <w:spacing w:val="4"/>
          <w:szCs w:val="21"/>
        </w:rPr>
        <w:t>，即无论该</w:t>
      </w:r>
      <w:r>
        <w:rPr>
          <w:rFonts w:hint="eastAsia"/>
          <w:color w:val="000000"/>
          <w:spacing w:val="4"/>
          <w:szCs w:val="21"/>
        </w:rPr>
        <w:t>peer</w:t>
      </w:r>
      <w:r>
        <w:rPr>
          <w:rFonts w:hint="eastAsia"/>
          <w:color w:val="000000"/>
          <w:spacing w:val="4"/>
          <w:szCs w:val="21"/>
        </w:rPr>
        <w:t>是否提供数据给客户端下载，客户端都允许该</w:t>
      </w:r>
      <w:r>
        <w:rPr>
          <w:rFonts w:hint="eastAsia"/>
          <w:color w:val="000000"/>
          <w:spacing w:val="4"/>
          <w:szCs w:val="21"/>
        </w:rPr>
        <w:t>peer</w:t>
      </w:r>
      <w:r>
        <w:rPr>
          <w:rFonts w:hint="eastAsia"/>
          <w:color w:val="000000"/>
          <w:spacing w:val="4"/>
          <w:szCs w:val="21"/>
        </w:rPr>
        <w:t>从客户端这里下载数据。由于客户端向</w:t>
      </w:r>
      <w:r>
        <w:rPr>
          <w:rFonts w:hint="eastAsia"/>
          <w:color w:val="000000"/>
          <w:spacing w:val="4"/>
          <w:szCs w:val="21"/>
        </w:rPr>
        <w:t>peer</w:t>
      </w:r>
      <w:r>
        <w:rPr>
          <w:rFonts w:hint="eastAsia"/>
          <w:color w:val="000000"/>
          <w:spacing w:val="4"/>
          <w:szCs w:val="21"/>
        </w:rPr>
        <w:t>上传数据，</w:t>
      </w:r>
      <w:r>
        <w:rPr>
          <w:rFonts w:hint="eastAsia"/>
          <w:color w:val="000000"/>
          <w:spacing w:val="4"/>
          <w:szCs w:val="21"/>
        </w:rPr>
        <w:t>peer</w:t>
      </w:r>
      <w:r>
        <w:rPr>
          <w:rFonts w:hint="eastAsia"/>
          <w:color w:val="000000"/>
          <w:spacing w:val="4"/>
          <w:szCs w:val="21"/>
        </w:rPr>
        <w:t>接着也允许客户端从</w:t>
      </w:r>
      <w:r>
        <w:rPr>
          <w:rFonts w:hint="eastAsia"/>
          <w:color w:val="000000"/>
          <w:spacing w:val="4"/>
          <w:szCs w:val="21"/>
        </w:rPr>
        <w:t>peer</w:t>
      </w:r>
      <w:r>
        <w:rPr>
          <w:rFonts w:hint="eastAsia"/>
          <w:color w:val="000000"/>
          <w:spacing w:val="4"/>
          <w:szCs w:val="21"/>
        </w:rPr>
        <w:t>处下载数据，并且下载速度超过</w:t>
      </w:r>
      <w:r>
        <w:rPr>
          <w:rFonts w:hint="eastAsia"/>
          <w:color w:val="000000"/>
          <w:spacing w:val="4"/>
          <w:szCs w:val="21"/>
        </w:rPr>
        <w:t>4</w:t>
      </w:r>
      <w:r>
        <w:rPr>
          <w:rFonts w:hint="eastAsia"/>
          <w:color w:val="000000"/>
          <w:spacing w:val="4"/>
          <w:szCs w:val="21"/>
        </w:rPr>
        <w:t>个非阻塞</w:t>
      </w:r>
      <w:r>
        <w:rPr>
          <w:rFonts w:hint="eastAsia"/>
          <w:color w:val="000000"/>
          <w:spacing w:val="4"/>
          <w:szCs w:val="21"/>
        </w:rPr>
        <w:t>peer</w:t>
      </w:r>
      <w:r>
        <w:rPr>
          <w:rFonts w:hint="eastAsia"/>
          <w:color w:val="000000"/>
          <w:spacing w:val="4"/>
          <w:szCs w:val="21"/>
        </w:rPr>
        <w:t>中的一个。客户端每隔一定的时间，如</w:t>
      </w:r>
      <w:r>
        <w:rPr>
          <w:rFonts w:hint="eastAsia"/>
          <w:color w:val="000000"/>
          <w:spacing w:val="4"/>
          <w:szCs w:val="21"/>
        </w:rPr>
        <w:t>30</w:t>
      </w:r>
      <w:r>
        <w:rPr>
          <w:rFonts w:hint="eastAsia"/>
          <w:color w:val="000000"/>
          <w:spacing w:val="4"/>
          <w:szCs w:val="21"/>
        </w:rPr>
        <w:t>秒，重新选择优化非阻塞</w:t>
      </w:r>
      <w:r>
        <w:rPr>
          <w:rFonts w:hint="eastAsia"/>
          <w:color w:val="000000"/>
          <w:spacing w:val="4"/>
          <w:szCs w:val="21"/>
        </w:rPr>
        <w:t>peer</w:t>
      </w:r>
      <w:r>
        <w:rPr>
          <w:rFonts w:hint="eastAsia"/>
          <w:color w:val="000000"/>
          <w:spacing w:val="4"/>
          <w:szCs w:val="21"/>
        </w:rPr>
        <w:t>。</w:t>
      </w:r>
    </w:p>
    <w:p w:rsidR="00C75430" w:rsidRDefault="00C75430" w:rsidP="00C75430">
      <w:pPr>
        <w:ind w:firstLine="400"/>
        <w:rPr>
          <w:rFonts w:hint="eastAsia"/>
          <w:color w:val="000000"/>
          <w:szCs w:val="21"/>
        </w:rPr>
      </w:pPr>
      <w:r>
        <w:rPr>
          <w:rFonts w:hint="eastAsia"/>
          <w:color w:val="000000"/>
          <w:szCs w:val="21"/>
        </w:rPr>
        <w:t>当客户端与</w:t>
      </w:r>
      <w:r>
        <w:rPr>
          <w:rFonts w:hint="eastAsia"/>
          <w:color w:val="000000"/>
          <w:szCs w:val="21"/>
        </w:rPr>
        <w:t>peer</w:t>
      </w:r>
      <w:r>
        <w:rPr>
          <w:rFonts w:hint="eastAsia"/>
          <w:color w:val="000000"/>
          <w:szCs w:val="21"/>
        </w:rPr>
        <w:t>建立</w:t>
      </w:r>
      <w:r>
        <w:rPr>
          <w:rFonts w:hint="eastAsia"/>
          <w:color w:val="000000"/>
          <w:szCs w:val="21"/>
        </w:rPr>
        <w:t>TCP</w:t>
      </w:r>
      <w:r>
        <w:rPr>
          <w:rFonts w:hint="eastAsia"/>
          <w:color w:val="000000"/>
          <w:szCs w:val="21"/>
        </w:rPr>
        <w:t>连接后，客户端必须维持的几个状态变量如表</w:t>
      </w:r>
      <w:r>
        <w:rPr>
          <w:rFonts w:hint="eastAsia"/>
          <w:color w:val="000000"/>
          <w:szCs w:val="21"/>
        </w:rPr>
        <w:t>13-8</w:t>
      </w:r>
      <w:r>
        <w:rPr>
          <w:rFonts w:hint="eastAsia"/>
          <w:color w:val="000000"/>
          <w:szCs w:val="21"/>
        </w:rPr>
        <w:t>所示。</w:t>
      </w:r>
    </w:p>
    <w:p w:rsidR="00C75430" w:rsidRDefault="00C75430" w:rsidP="00C75430">
      <w:pPr>
        <w:pStyle w:val="ab"/>
        <w:spacing w:before="93"/>
        <w:rPr>
          <w:rFonts w:hint="eastAsia"/>
        </w:rPr>
      </w:pPr>
      <w:r>
        <w:rPr>
          <w:rFonts w:hint="eastAsia"/>
        </w:rPr>
        <w:t>表</w:t>
      </w:r>
      <w:r>
        <w:rPr>
          <w:rFonts w:hint="eastAsia"/>
        </w:rPr>
        <w:t>13-8</w:t>
      </w:r>
      <w:r>
        <w:rPr>
          <w:rFonts w:hint="eastAsia"/>
        </w:rPr>
        <w:tab/>
      </w:r>
      <w:r>
        <w:rPr>
          <w:rFonts w:hint="eastAsia"/>
        </w:rPr>
        <w:t>客户端必须维持的状态变量</w:t>
      </w:r>
    </w:p>
    <w:tbl>
      <w:tblPr>
        <w:tblW w:w="0" w:type="auto"/>
        <w:tblInd w:w="108" w:type="dxa"/>
        <w:tblBorders>
          <w:top w:val="single" w:sz="6" w:space="0" w:color="auto"/>
          <w:bottom w:val="single" w:sz="6" w:space="0" w:color="auto"/>
          <w:insideH w:val="single" w:sz="4" w:space="0" w:color="auto"/>
          <w:insideV w:val="single" w:sz="4" w:space="0" w:color="auto"/>
        </w:tblBorders>
        <w:tblLook w:val="0000"/>
      </w:tblPr>
      <w:tblGrid>
        <w:gridCol w:w="1777"/>
        <w:gridCol w:w="6637"/>
      </w:tblGrid>
      <w:tr w:rsidR="00C75430" w:rsidTr="004D4503">
        <w:tblPrEx>
          <w:tblCellMar>
            <w:top w:w="0" w:type="dxa"/>
            <w:bottom w:w="0" w:type="dxa"/>
          </w:tblCellMar>
        </w:tblPrEx>
        <w:tc>
          <w:tcPr>
            <w:tcW w:w="1778" w:type="dxa"/>
          </w:tcPr>
          <w:p w:rsidR="00C75430" w:rsidRDefault="00C75430" w:rsidP="00C75430">
            <w:pPr>
              <w:pStyle w:val="ae"/>
              <w:spacing w:beforeLines="17" w:afterLines="17"/>
              <w:rPr>
                <w:rFonts w:hint="eastAsia"/>
              </w:rPr>
            </w:pPr>
            <w:r>
              <w:rPr>
                <w:rFonts w:hint="eastAsia"/>
              </w:rPr>
              <w:t>状</w:t>
            </w:r>
            <w:r>
              <w:rPr>
                <w:rFonts w:hint="eastAsia"/>
              </w:rPr>
              <w:t xml:space="preserve"> </w:t>
            </w:r>
            <w:r>
              <w:rPr>
                <w:rFonts w:hint="eastAsia"/>
              </w:rPr>
              <w:t>态</w:t>
            </w:r>
            <w:r>
              <w:rPr>
                <w:rFonts w:hint="eastAsia"/>
              </w:rPr>
              <w:t xml:space="preserve"> </w:t>
            </w:r>
            <w:r>
              <w:rPr>
                <w:rFonts w:hint="eastAsia"/>
              </w:rPr>
              <w:t>变</w:t>
            </w:r>
            <w:r>
              <w:rPr>
                <w:rFonts w:hint="eastAsia"/>
              </w:rPr>
              <w:t xml:space="preserve"> </w:t>
            </w:r>
            <w:r>
              <w:rPr>
                <w:rFonts w:hint="eastAsia"/>
              </w:rPr>
              <w:t>量</w:t>
            </w:r>
          </w:p>
        </w:tc>
        <w:tc>
          <w:tcPr>
            <w:tcW w:w="6642" w:type="dxa"/>
          </w:tcPr>
          <w:p w:rsidR="00C75430" w:rsidRDefault="00C75430" w:rsidP="00C75430">
            <w:pPr>
              <w:pStyle w:val="ae"/>
              <w:spacing w:beforeLines="17" w:afterLines="17"/>
              <w:rPr>
                <w:rFonts w:hint="eastAsia"/>
              </w:rPr>
            </w:pPr>
            <w:r>
              <w:rPr>
                <w:rFonts w:hint="eastAsia"/>
              </w:rPr>
              <w:t>含</w:t>
            </w:r>
            <w:r>
              <w:rPr>
                <w:rFonts w:hint="eastAsia"/>
              </w:rPr>
              <w:t xml:space="preserve">    </w:t>
            </w:r>
            <w:r>
              <w:rPr>
                <w:rFonts w:hint="eastAsia"/>
              </w:rPr>
              <w:t>义</w:t>
            </w:r>
          </w:p>
        </w:tc>
      </w:tr>
      <w:tr w:rsidR="00C75430" w:rsidTr="004D4503">
        <w:tblPrEx>
          <w:tblCellMar>
            <w:top w:w="0" w:type="dxa"/>
            <w:bottom w:w="0" w:type="dxa"/>
          </w:tblCellMar>
        </w:tblPrEx>
        <w:tc>
          <w:tcPr>
            <w:tcW w:w="1778" w:type="dxa"/>
            <w:vAlign w:val="center"/>
          </w:tcPr>
          <w:p w:rsidR="00C75430" w:rsidRDefault="00C75430" w:rsidP="00C75430">
            <w:pPr>
              <w:pStyle w:val="ac"/>
              <w:spacing w:beforeLines="17" w:afterLines="17"/>
              <w:rPr>
                <w:rFonts w:hint="eastAsia"/>
              </w:rPr>
            </w:pPr>
            <w:r>
              <w:rPr>
                <w:rFonts w:hint="eastAsia"/>
              </w:rPr>
              <w:t>am_chocking</w:t>
            </w:r>
          </w:p>
        </w:tc>
        <w:tc>
          <w:tcPr>
            <w:tcW w:w="6642" w:type="dxa"/>
            <w:vAlign w:val="center"/>
          </w:tcPr>
          <w:p w:rsidR="00C75430" w:rsidRDefault="00C75430" w:rsidP="00C75430">
            <w:pPr>
              <w:pStyle w:val="ac"/>
              <w:spacing w:beforeLines="17" w:afterLines="17"/>
              <w:rPr>
                <w:rFonts w:hint="eastAsia"/>
              </w:rPr>
            </w:pPr>
            <w:r>
              <w:rPr>
                <w:rFonts w:hint="eastAsia"/>
              </w:rPr>
              <w:t>该值若为</w:t>
            </w:r>
            <w:r>
              <w:rPr>
                <w:rFonts w:hint="eastAsia"/>
              </w:rPr>
              <w:t>1</w:t>
            </w:r>
            <w:r>
              <w:rPr>
                <w:rFonts w:hint="eastAsia"/>
              </w:rPr>
              <w:t>，表明客户端将远程</w:t>
            </w:r>
            <w:r>
              <w:rPr>
                <w:rFonts w:hint="eastAsia"/>
              </w:rPr>
              <w:t>peer</w:t>
            </w:r>
            <w:r>
              <w:rPr>
                <w:rFonts w:hint="eastAsia"/>
              </w:rPr>
              <w:t>阻塞。此时如果</w:t>
            </w:r>
            <w:r>
              <w:rPr>
                <w:rFonts w:hint="eastAsia"/>
              </w:rPr>
              <w:t>peer</w:t>
            </w:r>
            <w:r>
              <w:rPr>
                <w:rFonts w:hint="eastAsia"/>
              </w:rPr>
              <w:t>发送数据请求给客户端，客户端将不会理会。也就是说，一旦将</w:t>
            </w:r>
            <w:r>
              <w:rPr>
                <w:rFonts w:hint="eastAsia"/>
              </w:rPr>
              <w:t>peer</w:t>
            </w:r>
            <w:r>
              <w:rPr>
                <w:rFonts w:hint="eastAsia"/>
              </w:rPr>
              <w:t>阻塞，</w:t>
            </w:r>
            <w:r>
              <w:rPr>
                <w:rFonts w:hint="eastAsia"/>
              </w:rPr>
              <w:t>peer</w:t>
            </w:r>
            <w:r>
              <w:rPr>
                <w:rFonts w:hint="eastAsia"/>
              </w:rPr>
              <w:t>就无法从客户端下载到数据；该值若为</w:t>
            </w:r>
            <w:r>
              <w:rPr>
                <w:rFonts w:hint="eastAsia"/>
              </w:rPr>
              <w:t>0</w:t>
            </w:r>
            <w:r>
              <w:rPr>
                <w:rFonts w:hint="eastAsia"/>
              </w:rPr>
              <w:t>，则刚好相反，即表明</w:t>
            </w:r>
            <w:r>
              <w:rPr>
                <w:rFonts w:hint="eastAsia"/>
              </w:rPr>
              <w:t>peer</w:t>
            </w:r>
            <w:r>
              <w:rPr>
                <w:rFonts w:hint="eastAsia"/>
              </w:rPr>
              <w:t>未被阻塞，允许</w:t>
            </w:r>
            <w:r>
              <w:rPr>
                <w:rFonts w:hint="eastAsia"/>
              </w:rPr>
              <w:t>peer</w:t>
            </w:r>
            <w:r>
              <w:rPr>
                <w:rFonts w:hint="eastAsia"/>
              </w:rPr>
              <w:t>从客户端下载数据</w:t>
            </w:r>
          </w:p>
        </w:tc>
      </w:tr>
      <w:tr w:rsidR="00C75430" w:rsidTr="004D4503">
        <w:tblPrEx>
          <w:tblCellMar>
            <w:top w:w="0" w:type="dxa"/>
            <w:bottom w:w="0" w:type="dxa"/>
          </w:tblCellMar>
        </w:tblPrEx>
        <w:tc>
          <w:tcPr>
            <w:tcW w:w="1778" w:type="dxa"/>
            <w:vAlign w:val="center"/>
          </w:tcPr>
          <w:p w:rsidR="00C75430" w:rsidRDefault="00C75430" w:rsidP="00C75430">
            <w:pPr>
              <w:pStyle w:val="ac"/>
              <w:spacing w:beforeLines="17" w:afterLines="17"/>
              <w:rPr>
                <w:rFonts w:hint="eastAsia"/>
              </w:rPr>
            </w:pPr>
            <w:r>
              <w:rPr>
                <w:rFonts w:hint="eastAsia"/>
              </w:rPr>
              <w:t>am_interested</w:t>
            </w:r>
          </w:p>
        </w:tc>
        <w:tc>
          <w:tcPr>
            <w:tcW w:w="6642" w:type="dxa"/>
            <w:vAlign w:val="center"/>
          </w:tcPr>
          <w:p w:rsidR="00C75430" w:rsidRDefault="00C75430" w:rsidP="00C75430">
            <w:pPr>
              <w:pStyle w:val="ac"/>
              <w:spacing w:beforeLines="17" w:afterLines="17"/>
              <w:rPr>
                <w:rFonts w:hint="eastAsia"/>
              </w:rPr>
            </w:pPr>
            <w:r>
              <w:rPr>
                <w:rFonts w:hint="eastAsia"/>
              </w:rPr>
              <w:t>该值若为</w:t>
            </w:r>
            <w:r>
              <w:rPr>
                <w:rFonts w:hint="eastAsia"/>
              </w:rPr>
              <w:t>1</w:t>
            </w:r>
            <w:r>
              <w:rPr>
                <w:rFonts w:hint="eastAsia"/>
              </w:rPr>
              <w:t>，表明客户端对远程的</w:t>
            </w:r>
            <w:r>
              <w:rPr>
                <w:rFonts w:hint="eastAsia"/>
              </w:rPr>
              <w:t>peer</w:t>
            </w:r>
            <w:r>
              <w:rPr>
                <w:rFonts w:hint="eastAsia"/>
              </w:rPr>
              <w:t>感兴趣。当</w:t>
            </w:r>
            <w:r>
              <w:rPr>
                <w:rFonts w:hint="eastAsia"/>
              </w:rPr>
              <w:t>peer</w:t>
            </w:r>
            <w:r>
              <w:rPr>
                <w:rFonts w:hint="eastAsia"/>
              </w:rPr>
              <w:t>拥有某个</w:t>
            </w:r>
            <w:r>
              <w:rPr>
                <w:rFonts w:hint="eastAsia"/>
              </w:rPr>
              <w:t>piece</w:t>
            </w:r>
            <w:r>
              <w:rPr>
                <w:rFonts w:hint="eastAsia"/>
              </w:rPr>
              <w:t>，而客户端没有，则客户端对</w:t>
            </w:r>
            <w:r>
              <w:rPr>
                <w:rFonts w:hint="eastAsia"/>
              </w:rPr>
              <w:t>peer</w:t>
            </w:r>
            <w:r>
              <w:rPr>
                <w:rFonts w:hint="eastAsia"/>
              </w:rPr>
              <w:t>感兴趣。该值若为</w:t>
            </w:r>
            <w:r>
              <w:rPr>
                <w:rFonts w:hint="eastAsia"/>
              </w:rPr>
              <w:t>0</w:t>
            </w:r>
            <w:r>
              <w:rPr>
                <w:rFonts w:hint="eastAsia"/>
              </w:rPr>
              <w:t>，则刚好相反，即表明客户端对</w:t>
            </w:r>
            <w:r>
              <w:rPr>
                <w:rFonts w:hint="eastAsia"/>
              </w:rPr>
              <w:t>peer</w:t>
            </w:r>
            <w:r>
              <w:rPr>
                <w:rFonts w:hint="eastAsia"/>
              </w:rPr>
              <w:t>不感兴趣，</w:t>
            </w:r>
            <w:r>
              <w:rPr>
                <w:rFonts w:hint="eastAsia"/>
              </w:rPr>
              <w:t>peer</w:t>
            </w:r>
            <w:r>
              <w:rPr>
                <w:rFonts w:hint="eastAsia"/>
              </w:rPr>
              <w:t>拥有的所有</w:t>
            </w:r>
            <w:r>
              <w:rPr>
                <w:rFonts w:hint="eastAsia"/>
              </w:rPr>
              <w:t>piece</w:t>
            </w:r>
            <w:r>
              <w:rPr>
                <w:rFonts w:hint="eastAsia"/>
              </w:rPr>
              <w:t>，客户端都拥有</w:t>
            </w:r>
          </w:p>
        </w:tc>
      </w:tr>
      <w:tr w:rsidR="00C75430" w:rsidTr="004D4503">
        <w:tblPrEx>
          <w:tblCellMar>
            <w:top w:w="0" w:type="dxa"/>
            <w:bottom w:w="0" w:type="dxa"/>
          </w:tblCellMar>
        </w:tblPrEx>
        <w:tc>
          <w:tcPr>
            <w:tcW w:w="1778" w:type="dxa"/>
            <w:vAlign w:val="center"/>
          </w:tcPr>
          <w:p w:rsidR="00C75430" w:rsidRDefault="00C75430" w:rsidP="00C75430">
            <w:pPr>
              <w:pStyle w:val="ac"/>
              <w:spacing w:beforeLines="17" w:afterLines="17"/>
              <w:rPr>
                <w:rFonts w:hint="eastAsia"/>
              </w:rPr>
            </w:pPr>
            <w:r>
              <w:rPr>
                <w:rFonts w:hint="eastAsia"/>
              </w:rPr>
              <w:t>peer_chocking</w:t>
            </w:r>
          </w:p>
        </w:tc>
        <w:tc>
          <w:tcPr>
            <w:tcW w:w="6642" w:type="dxa"/>
            <w:vAlign w:val="center"/>
          </w:tcPr>
          <w:p w:rsidR="00C75430" w:rsidRDefault="00C75430" w:rsidP="00C75430">
            <w:pPr>
              <w:pStyle w:val="ac"/>
              <w:spacing w:beforeLines="17" w:afterLines="17"/>
              <w:rPr>
                <w:rFonts w:hint="eastAsia"/>
              </w:rPr>
            </w:pPr>
            <w:r>
              <w:rPr>
                <w:rFonts w:hint="eastAsia"/>
              </w:rPr>
              <w:t>该值若为</w:t>
            </w:r>
            <w:r>
              <w:rPr>
                <w:rFonts w:hint="eastAsia"/>
              </w:rPr>
              <w:t>1</w:t>
            </w:r>
            <w:r>
              <w:rPr>
                <w:rFonts w:hint="eastAsia"/>
              </w:rPr>
              <w:t>，表明</w:t>
            </w:r>
            <w:r>
              <w:rPr>
                <w:rFonts w:hint="eastAsia"/>
              </w:rPr>
              <w:t>peer</w:t>
            </w:r>
            <w:r>
              <w:rPr>
                <w:rFonts w:hint="eastAsia"/>
              </w:rPr>
              <w:t>将客户端阻塞。此时，客户端无法从</w:t>
            </w:r>
            <w:r>
              <w:rPr>
                <w:rFonts w:hint="eastAsia"/>
              </w:rPr>
              <w:t>peer</w:t>
            </w:r>
            <w:r>
              <w:rPr>
                <w:rFonts w:hint="eastAsia"/>
              </w:rPr>
              <w:t>处下载到数据。该值若为</w:t>
            </w:r>
            <w:r>
              <w:rPr>
                <w:rFonts w:hint="eastAsia"/>
              </w:rPr>
              <w:t>0</w:t>
            </w:r>
            <w:r>
              <w:rPr>
                <w:rFonts w:hint="eastAsia"/>
              </w:rPr>
              <w:t>，表明客户端可以向</w:t>
            </w:r>
            <w:r>
              <w:rPr>
                <w:rFonts w:hint="eastAsia"/>
              </w:rPr>
              <w:t>peer</w:t>
            </w:r>
            <w:r>
              <w:rPr>
                <w:rFonts w:hint="eastAsia"/>
              </w:rPr>
              <w:t>发送数据请求，客户端将进行响应</w:t>
            </w:r>
          </w:p>
        </w:tc>
      </w:tr>
      <w:tr w:rsidR="00C75430" w:rsidTr="004D4503">
        <w:tblPrEx>
          <w:tblCellMar>
            <w:top w:w="0" w:type="dxa"/>
            <w:bottom w:w="0" w:type="dxa"/>
          </w:tblCellMar>
        </w:tblPrEx>
        <w:tc>
          <w:tcPr>
            <w:tcW w:w="1778" w:type="dxa"/>
            <w:vAlign w:val="center"/>
          </w:tcPr>
          <w:p w:rsidR="00C75430" w:rsidRDefault="00C75430" w:rsidP="00C75430">
            <w:pPr>
              <w:pStyle w:val="ac"/>
              <w:spacing w:beforeLines="17" w:afterLines="17"/>
              <w:rPr>
                <w:rFonts w:hint="eastAsia"/>
              </w:rPr>
            </w:pPr>
            <w:r>
              <w:rPr>
                <w:rFonts w:hint="eastAsia"/>
              </w:rPr>
              <w:t>peer_interested</w:t>
            </w:r>
          </w:p>
        </w:tc>
        <w:tc>
          <w:tcPr>
            <w:tcW w:w="6642" w:type="dxa"/>
            <w:vAlign w:val="center"/>
          </w:tcPr>
          <w:p w:rsidR="00C75430" w:rsidRDefault="00C75430" w:rsidP="00C75430">
            <w:pPr>
              <w:pStyle w:val="ac"/>
              <w:spacing w:beforeLines="17" w:afterLines="17"/>
              <w:rPr>
                <w:rFonts w:hint="eastAsia"/>
              </w:rPr>
            </w:pPr>
            <w:r>
              <w:rPr>
                <w:rFonts w:hint="eastAsia"/>
              </w:rPr>
              <w:t>该值若为</w:t>
            </w:r>
            <w:r>
              <w:rPr>
                <w:rFonts w:hint="eastAsia"/>
              </w:rPr>
              <w:t>1</w:t>
            </w:r>
            <w:r>
              <w:rPr>
                <w:rFonts w:hint="eastAsia"/>
              </w:rPr>
              <w:t>，表明</w:t>
            </w:r>
            <w:r>
              <w:rPr>
                <w:rFonts w:hint="eastAsia"/>
              </w:rPr>
              <w:t>peer</w:t>
            </w:r>
            <w:r>
              <w:rPr>
                <w:rFonts w:hint="eastAsia"/>
              </w:rPr>
              <w:t>对客户端感兴趣。也即客户端拥有某个</w:t>
            </w:r>
            <w:r>
              <w:rPr>
                <w:rFonts w:hint="eastAsia"/>
              </w:rPr>
              <w:t>piece</w:t>
            </w:r>
            <w:r>
              <w:rPr>
                <w:rFonts w:hint="eastAsia"/>
              </w:rPr>
              <w:t>，而</w:t>
            </w:r>
            <w:r>
              <w:rPr>
                <w:rFonts w:hint="eastAsia"/>
              </w:rPr>
              <w:t>peer</w:t>
            </w:r>
            <w:r>
              <w:rPr>
                <w:rFonts w:hint="eastAsia"/>
              </w:rPr>
              <w:t>没有。该值若为</w:t>
            </w:r>
            <w:r>
              <w:rPr>
                <w:rFonts w:hint="eastAsia"/>
              </w:rPr>
              <w:t>0</w:t>
            </w:r>
            <w:r>
              <w:rPr>
                <w:rFonts w:hint="eastAsia"/>
              </w:rPr>
              <w:t>，表明</w:t>
            </w:r>
            <w:r>
              <w:rPr>
                <w:rFonts w:hint="eastAsia"/>
              </w:rPr>
              <w:t>peer</w:t>
            </w:r>
            <w:r>
              <w:rPr>
                <w:rFonts w:hint="eastAsia"/>
              </w:rPr>
              <w:t>对客户端不感兴趣</w:t>
            </w:r>
          </w:p>
        </w:tc>
      </w:tr>
    </w:tbl>
    <w:p w:rsidR="00C75430" w:rsidRDefault="00C75430" w:rsidP="00C75430">
      <w:pPr>
        <w:pStyle w:val="ad"/>
        <w:ind w:firstLine="400"/>
        <w:rPr>
          <w:rFonts w:hint="eastAsia"/>
        </w:rPr>
      </w:pPr>
    </w:p>
    <w:p w:rsidR="00C75430" w:rsidRDefault="00C75430" w:rsidP="00C75430">
      <w:pPr>
        <w:ind w:firstLine="400"/>
        <w:rPr>
          <w:rFonts w:hint="eastAsia"/>
          <w:color w:val="000000"/>
          <w:szCs w:val="21"/>
        </w:rPr>
      </w:pPr>
      <w:r>
        <w:rPr>
          <w:rFonts w:hint="eastAsia"/>
          <w:color w:val="000000"/>
          <w:szCs w:val="21"/>
        </w:rPr>
        <w:lastRenderedPageBreak/>
        <w:t>当客户端与</w:t>
      </w:r>
      <w:r>
        <w:rPr>
          <w:rFonts w:hint="eastAsia"/>
          <w:color w:val="000000"/>
          <w:szCs w:val="21"/>
        </w:rPr>
        <w:t>peer</w:t>
      </w:r>
      <w:r>
        <w:rPr>
          <w:rFonts w:hint="eastAsia"/>
          <w:color w:val="000000"/>
          <w:szCs w:val="21"/>
        </w:rPr>
        <w:t>建立</w:t>
      </w:r>
      <w:r>
        <w:rPr>
          <w:rFonts w:hint="eastAsia"/>
          <w:color w:val="000000"/>
          <w:szCs w:val="21"/>
        </w:rPr>
        <w:t>TCP</w:t>
      </w:r>
      <w:r>
        <w:rPr>
          <w:rFonts w:hint="eastAsia"/>
          <w:color w:val="000000"/>
          <w:szCs w:val="21"/>
        </w:rPr>
        <w:t>连接后，客户端将这几个变量的值设置为。</w:t>
      </w:r>
    </w:p>
    <w:p w:rsidR="00C75430" w:rsidRDefault="00C75430" w:rsidP="00C75430">
      <w:pPr>
        <w:ind w:firstLine="400"/>
        <w:rPr>
          <w:rFonts w:hint="eastAsia"/>
        </w:rPr>
      </w:pPr>
      <w:r>
        <w:rPr>
          <w:rFonts w:hint="eastAsia"/>
        </w:rPr>
        <w:t>am_chocking</w:t>
      </w:r>
      <w:r>
        <w:rPr>
          <w:rFonts w:hint="eastAsia"/>
        </w:rPr>
        <w:tab/>
        <w:t xml:space="preserve"> = 1</w:t>
      </w:r>
      <w:r>
        <w:rPr>
          <w:rFonts w:hint="eastAsia"/>
        </w:rPr>
        <w:t>。</w:t>
      </w:r>
    </w:p>
    <w:p w:rsidR="00C75430" w:rsidRDefault="00C75430" w:rsidP="00C75430">
      <w:pPr>
        <w:ind w:firstLine="400"/>
        <w:rPr>
          <w:rFonts w:hint="eastAsia"/>
        </w:rPr>
      </w:pPr>
      <w:r>
        <w:rPr>
          <w:rFonts w:hint="eastAsia"/>
        </w:rPr>
        <w:t>am_interested  = 0</w:t>
      </w:r>
      <w:r>
        <w:rPr>
          <w:rFonts w:hint="eastAsia"/>
        </w:rPr>
        <w:t>。</w:t>
      </w:r>
    </w:p>
    <w:p w:rsidR="00C75430" w:rsidRDefault="00C75430" w:rsidP="00C75430">
      <w:pPr>
        <w:ind w:firstLine="400"/>
        <w:rPr>
          <w:rFonts w:hint="eastAsia"/>
        </w:rPr>
      </w:pPr>
      <w:r>
        <w:rPr>
          <w:rFonts w:hint="eastAsia"/>
        </w:rPr>
        <w:t>peer_chocking</w:t>
      </w:r>
      <w:r>
        <w:rPr>
          <w:rFonts w:hint="eastAsia"/>
        </w:rPr>
        <w:tab/>
        <w:t xml:space="preserve"> = 1</w:t>
      </w:r>
      <w:r>
        <w:rPr>
          <w:rFonts w:hint="eastAsia"/>
        </w:rPr>
        <w:t>。</w:t>
      </w:r>
    </w:p>
    <w:p w:rsidR="00C75430" w:rsidRDefault="00C75430" w:rsidP="00C75430">
      <w:pPr>
        <w:ind w:firstLine="400"/>
        <w:rPr>
          <w:rFonts w:hint="eastAsia"/>
        </w:rPr>
      </w:pPr>
      <w:r>
        <w:rPr>
          <w:rFonts w:hint="eastAsia"/>
        </w:rPr>
        <w:t>peer_interested = 0</w:t>
      </w:r>
      <w:r>
        <w:rPr>
          <w:rFonts w:hint="eastAsia"/>
        </w:rPr>
        <w:t>。</w:t>
      </w:r>
    </w:p>
    <w:p w:rsidR="00C75430" w:rsidRDefault="00C75430" w:rsidP="00C75430">
      <w:pPr>
        <w:ind w:firstLine="400"/>
        <w:rPr>
          <w:rFonts w:hint="eastAsia"/>
          <w:color w:val="000000"/>
          <w:szCs w:val="21"/>
        </w:rPr>
      </w:pPr>
      <w:r>
        <w:rPr>
          <w:rFonts w:hint="eastAsia"/>
          <w:color w:val="000000"/>
          <w:szCs w:val="21"/>
        </w:rPr>
        <w:t>当客户端对</w:t>
      </w:r>
      <w:r>
        <w:rPr>
          <w:rFonts w:hint="eastAsia"/>
          <w:color w:val="000000"/>
          <w:szCs w:val="21"/>
        </w:rPr>
        <w:t>peer</w:t>
      </w:r>
      <w:r>
        <w:rPr>
          <w:rFonts w:hint="eastAsia"/>
          <w:color w:val="000000"/>
          <w:szCs w:val="21"/>
        </w:rPr>
        <w:t>感兴趣且</w:t>
      </w:r>
      <w:r>
        <w:rPr>
          <w:rFonts w:hint="eastAsia"/>
          <w:color w:val="000000"/>
          <w:szCs w:val="21"/>
        </w:rPr>
        <w:t>peer</w:t>
      </w:r>
      <w:r>
        <w:rPr>
          <w:rFonts w:hint="eastAsia"/>
          <w:color w:val="000000"/>
          <w:szCs w:val="21"/>
        </w:rPr>
        <w:t>未将客户端阻塞时，客户端可以从</w:t>
      </w:r>
      <w:r>
        <w:rPr>
          <w:rFonts w:hint="eastAsia"/>
          <w:color w:val="000000"/>
          <w:szCs w:val="21"/>
        </w:rPr>
        <w:t>peer</w:t>
      </w:r>
      <w:r>
        <w:rPr>
          <w:rFonts w:hint="eastAsia"/>
          <w:color w:val="000000"/>
          <w:szCs w:val="21"/>
        </w:rPr>
        <w:t>处下载数据。当</w:t>
      </w:r>
      <w:r>
        <w:rPr>
          <w:rFonts w:hint="eastAsia"/>
          <w:color w:val="000000"/>
          <w:szCs w:val="21"/>
        </w:rPr>
        <w:t>peer</w:t>
      </w:r>
      <w:r>
        <w:rPr>
          <w:rFonts w:hint="eastAsia"/>
          <w:color w:val="000000"/>
          <w:szCs w:val="21"/>
        </w:rPr>
        <w:t>对客户端感兴趣，且客户端未将</w:t>
      </w:r>
      <w:r>
        <w:rPr>
          <w:rFonts w:hint="eastAsia"/>
          <w:color w:val="000000"/>
          <w:szCs w:val="21"/>
        </w:rPr>
        <w:t>peer</w:t>
      </w:r>
      <w:r>
        <w:rPr>
          <w:rFonts w:hint="eastAsia"/>
          <w:color w:val="000000"/>
          <w:szCs w:val="21"/>
        </w:rPr>
        <w:t>阻塞时，客户端向</w:t>
      </w:r>
      <w:r>
        <w:rPr>
          <w:rFonts w:hint="eastAsia"/>
          <w:color w:val="000000"/>
          <w:szCs w:val="21"/>
        </w:rPr>
        <w:t>peer</w:t>
      </w:r>
      <w:r>
        <w:rPr>
          <w:rFonts w:hint="eastAsia"/>
          <w:color w:val="000000"/>
          <w:szCs w:val="21"/>
        </w:rPr>
        <w:t>上传数据。</w:t>
      </w:r>
    </w:p>
    <w:p w:rsidR="00C75430" w:rsidRDefault="00C75430" w:rsidP="00C75430">
      <w:pPr>
        <w:ind w:firstLine="400"/>
        <w:rPr>
          <w:rFonts w:hint="eastAsia"/>
          <w:color w:val="000000"/>
          <w:szCs w:val="21"/>
        </w:rPr>
      </w:pPr>
      <w:r>
        <w:rPr>
          <w:rFonts w:hint="eastAsia"/>
          <w:color w:val="000000"/>
          <w:szCs w:val="21"/>
        </w:rPr>
        <w:t>除非另有说明，所有的整数型在本协议中被编码为</w:t>
      </w:r>
      <w:r>
        <w:rPr>
          <w:rFonts w:hint="eastAsia"/>
          <w:color w:val="000000"/>
          <w:szCs w:val="21"/>
        </w:rPr>
        <w:t>4</w:t>
      </w:r>
      <w:r>
        <w:rPr>
          <w:rFonts w:hint="eastAsia"/>
          <w:color w:val="000000"/>
          <w:szCs w:val="21"/>
        </w:rPr>
        <w:t>字节值（高位在前低位在后），包括在握手之后所有信息的长度前缀。</w:t>
      </w:r>
    </w:p>
    <w:p w:rsidR="00C75430" w:rsidRDefault="00C75430" w:rsidP="00C75430">
      <w:pPr>
        <w:ind w:firstLine="400"/>
        <w:rPr>
          <w:rFonts w:hint="eastAsia"/>
          <w:color w:val="000000"/>
          <w:szCs w:val="21"/>
        </w:rPr>
      </w:pPr>
      <w:r>
        <w:rPr>
          <w:rFonts w:hint="eastAsia"/>
          <w:color w:val="000000"/>
          <w:szCs w:val="21"/>
        </w:rPr>
        <w:t>客户端与一个</w:t>
      </w:r>
      <w:r>
        <w:rPr>
          <w:rFonts w:hint="eastAsia"/>
          <w:color w:val="000000"/>
          <w:szCs w:val="21"/>
        </w:rPr>
        <w:t>peer</w:t>
      </w:r>
      <w:r>
        <w:rPr>
          <w:rFonts w:hint="eastAsia"/>
          <w:color w:val="000000"/>
          <w:szCs w:val="21"/>
        </w:rPr>
        <w:t>建立</w:t>
      </w:r>
      <w:r>
        <w:rPr>
          <w:rFonts w:hint="eastAsia"/>
          <w:color w:val="000000"/>
          <w:szCs w:val="21"/>
        </w:rPr>
        <w:t>TCP</w:t>
      </w:r>
      <w:r>
        <w:rPr>
          <w:rFonts w:hint="eastAsia"/>
          <w:color w:val="000000"/>
          <w:szCs w:val="21"/>
        </w:rPr>
        <w:t>连接后，首先向</w:t>
      </w:r>
      <w:r>
        <w:rPr>
          <w:rFonts w:hint="eastAsia"/>
          <w:color w:val="000000"/>
          <w:szCs w:val="21"/>
        </w:rPr>
        <w:t>peer</w:t>
      </w:r>
      <w:r>
        <w:rPr>
          <w:rFonts w:hint="eastAsia"/>
          <w:color w:val="000000"/>
          <w:szCs w:val="21"/>
        </w:rPr>
        <w:t>发送握手消息，</w:t>
      </w:r>
      <w:r>
        <w:rPr>
          <w:rFonts w:hint="eastAsia"/>
          <w:color w:val="000000"/>
          <w:szCs w:val="21"/>
        </w:rPr>
        <w:t>peer</w:t>
      </w:r>
      <w:r>
        <w:rPr>
          <w:rFonts w:hint="eastAsia"/>
          <w:color w:val="000000"/>
          <w:szCs w:val="21"/>
        </w:rPr>
        <w:t>收到握手消息后回应一个握手消息。</w:t>
      </w:r>
    </w:p>
    <w:p w:rsidR="00C75430" w:rsidRDefault="00C75430" w:rsidP="00C75430">
      <w:pPr>
        <w:pStyle w:val="a9"/>
        <w:ind w:left="820" w:hanging="400"/>
        <w:rPr>
          <w:rFonts w:hint="eastAsia"/>
        </w:rPr>
      </w:pPr>
      <w:r>
        <w:rPr>
          <w:rFonts w:hint="eastAsia"/>
        </w:rPr>
        <w:sym w:font="Wingdings" w:char="F06C"/>
      </w:r>
      <w:r>
        <w:rPr>
          <w:rFonts w:hint="eastAsia"/>
        </w:rPr>
        <w:tab/>
      </w:r>
      <w:r>
        <w:rPr>
          <w:rFonts w:hint="eastAsia"/>
        </w:rPr>
        <w:t>握手消息是一个长度固定为</w:t>
      </w:r>
      <w:r>
        <w:rPr>
          <w:rFonts w:hint="eastAsia"/>
        </w:rPr>
        <w:t>68</w:t>
      </w:r>
      <w:r>
        <w:rPr>
          <w:rFonts w:hint="eastAsia"/>
        </w:rPr>
        <w:t>字节的消息。消息的格式如下：</w:t>
      </w:r>
    </w:p>
    <w:p w:rsidR="00C75430" w:rsidRDefault="00C75430" w:rsidP="00C75430">
      <w:pPr>
        <w:pStyle w:val="a8"/>
        <w:rPr>
          <w:rFonts w:hint="eastAsia"/>
        </w:rPr>
      </w:pPr>
      <w:r>
        <w:t>&lt;pstrlen&gt;&lt;pstr&gt;&lt;reserved&gt;&lt;info_hash&gt;&lt;peer_id&gt;</w:t>
      </w:r>
    </w:p>
    <w:p w:rsidR="00C75430" w:rsidRDefault="00C75430" w:rsidP="00C75430">
      <w:pPr>
        <w:ind w:firstLine="400"/>
        <w:rPr>
          <w:rFonts w:hint="eastAsia"/>
          <w:color w:val="000000"/>
          <w:szCs w:val="21"/>
        </w:rPr>
      </w:pPr>
      <w:r>
        <w:rPr>
          <w:rFonts w:hint="eastAsia"/>
          <w:color w:val="000000"/>
          <w:szCs w:val="21"/>
        </w:rPr>
        <w:t>消息格式中一些参数的含义如表</w:t>
      </w:r>
      <w:r>
        <w:rPr>
          <w:rFonts w:hint="eastAsia"/>
          <w:color w:val="000000"/>
          <w:szCs w:val="21"/>
        </w:rPr>
        <w:t>13-9</w:t>
      </w:r>
      <w:r>
        <w:rPr>
          <w:rFonts w:hint="eastAsia"/>
          <w:color w:val="000000"/>
          <w:szCs w:val="21"/>
        </w:rPr>
        <w:t>所示。</w:t>
      </w:r>
    </w:p>
    <w:p w:rsidR="00C75430" w:rsidRDefault="00C75430" w:rsidP="00C75430">
      <w:pPr>
        <w:pStyle w:val="ab"/>
        <w:spacing w:before="93"/>
        <w:rPr>
          <w:rFonts w:hint="eastAsia"/>
        </w:rPr>
      </w:pPr>
      <w:r>
        <w:rPr>
          <w:rFonts w:hint="eastAsia"/>
        </w:rPr>
        <w:t>表</w:t>
      </w:r>
      <w:r>
        <w:rPr>
          <w:rFonts w:hint="eastAsia"/>
        </w:rPr>
        <w:t>13-9</w:t>
      </w:r>
      <w:r>
        <w:rPr>
          <w:rFonts w:hint="eastAsia"/>
        </w:rPr>
        <w:tab/>
      </w:r>
      <w:r>
        <w:rPr>
          <w:rFonts w:hint="eastAsia"/>
        </w:rPr>
        <w:t>握手消息</w:t>
      </w:r>
    </w:p>
    <w:tbl>
      <w:tblPr>
        <w:tblW w:w="0" w:type="auto"/>
        <w:tblInd w:w="122" w:type="dxa"/>
        <w:tblBorders>
          <w:top w:val="single" w:sz="6" w:space="0" w:color="auto"/>
          <w:bottom w:val="single" w:sz="6" w:space="0" w:color="auto"/>
          <w:insideH w:val="single" w:sz="4" w:space="0" w:color="auto"/>
          <w:insideV w:val="single" w:sz="4" w:space="0" w:color="auto"/>
        </w:tblBorders>
        <w:tblLook w:val="0000"/>
      </w:tblPr>
      <w:tblGrid>
        <w:gridCol w:w="1441"/>
        <w:gridCol w:w="6959"/>
      </w:tblGrid>
      <w:tr w:rsidR="00C75430" w:rsidTr="004D4503">
        <w:tblPrEx>
          <w:tblCellMar>
            <w:top w:w="0" w:type="dxa"/>
            <w:bottom w:w="0" w:type="dxa"/>
          </w:tblCellMar>
        </w:tblPrEx>
        <w:tc>
          <w:tcPr>
            <w:tcW w:w="1442" w:type="dxa"/>
          </w:tcPr>
          <w:p w:rsidR="00C75430" w:rsidRDefault="00C75430" w:rsidP="00C75430">
            <w:pPr>
              <w:pStyle w:val="ae"/>
              <w:spacing w:beforeLines="15" w:afterLines="15"/>
              <w:rPr>
                <w:rFonts w:hint="eastAsia"/>
              </w:rPr>
            </w:pPr>
            <w:r>
              <w:rPr>
                <w:rFonts w:hint="eastAsia"/>
              </w:rPr>
              <w:t>参</w:t>
            </w:r>
            <w:r>
              <w:rPr>
                <w:rFonts w:hint="eastAsia"/>
              </w:rPr>
              <w:t xml:space="preserve">    </w:t>
            </w:r>
            <w:r>
              <w:rPr>
                <w:rFonts w:hint="eastAsia"/>
              </w:rPr>
              <w:t>数</w:t>
            </w:r>
          </w:p>
        </w:tc>
        <w:tc>
          <w:tcPr>
            <w:tcW w:w="6964" w:type="dxa"/>
          </w:tcPr>
          <w:p w:rsidR="00C75430" w:rsidRDefault="00C75430" w:rsidP="00C75430">
            <w:pPr>
              <w:pStyle w:val="ae"/>
              <w:spacing w:beforeLines="15" w:afterLines="15"/>
              <w:rPr>
                <w:rFonts w:hint="eastAsia"/>
              </w:rPr>
            </w:pPr>
            <w:r>
              <w:rPr>
                <w:rFonts w:hint="eastAsia"/>
              </w:rPr>
              <w:t>含</w:t>
            </w:r>
            <w:r>
              <w:rPr>
                <w:rFonts w:hint="eastAsia"/>
              </w:rPr>
              <w:t xml:space="preserve">    </w:t>
            </w:r>
            <w:r>
              <w:rPr>
                <w:rFonts w:hint="eastAsia"/>
              </w:rPr>
              <w:t>义</w:t>
            </w:r>
          </w:p>
        </w:tc>
      </w:tr>
      <w:tr w:rsidR="00C75430" w:rsidTr="004D4503">
        <w:tblPrEx>
          <w:tblCellMar>
            <w:top w:w="0" w:type="dxa"/>
            <w:bottom w:w="0" w:type="dxa"/>
          </w:tblCellMar>
        </w:tblPrEx>
        <w:tc>
          <w:tcPr>
            <w:tcW w:w="1442" w:type="dxa"/>
            <w:vAlign w:val="center"/>
          </w:tcPr>
          <w:p w:rsidR="00C75430" w:rsidRDefault="00C75430" w:rsidP="00C75430">
            <w:pPr>
              <w:pStyle w:val="ac"/>
              <w:spacing w:beforeLines="15" w:afterLines="15"/>
              <w:rPr>
                <w:rFonts w:hint="eastAsia"/>
              </w:rPr>
            </w:pPr>
            <w:r>
              <w:rPr>
                <w:rFonts w:hint="eastAsia"/>
              </w:rPr>
              <w:t>pstrlen</w:t>
            </w:r>
          </w:p>
        </w:tc>
        <w:tc>
          <w:tcPr>
            <w:tcW w:w="6964" w:type="dxa"/>
            <w:vAlign w:val="center"/>
          </w:tcPr>
          <w:p w:rsidR="00C75430" w:rsidRDefault="00C75430" w:rsidP="00C75430">
            <w:pPr>
              <w:pStyle w:val="ac"/>
              <w:spacing w:beforeLines="15" w:afterLines="15"/>
              <w:rPr>
                <w:rFonts w:hint="eastAsia"/>
              </w:rPr>
            </w:pPr>
            <w:r>
              <w:t>pstr</w:t>
            </w:r>
            <w:r>
              <w:rPr>
                <w:rFonts w:hint="eastAsia"/>
              </w:rPr>
              <w:t>的长度，该值固定为</w:t>
            </w:r>
            <w:r>
              <w:rPr>
                <w:rFonts w:hint="eastAsia"/>
              </w:rPr>
              <w:t>19</w:t>
            </w:r>
          </w:p>
        </w:tc>
      </w:tr>
      <w:tr w:rsidR="00C75430" w:rsidTr="004D4503">
        <w:tblPrEx>
          <w:tblCellMar>
            <w:top w:w="0" w:type="dxa"/>
            <w:bottom w:w="0" w:type="dxa"/>
          </w:tblCellMar>
        </w:tblPrEx>
        <w:tc>
          <w:tcPr>
            <w:tcW w:w="1442" w:type="dxa"/>
            <w:vAlign w:val="center"/>
          </w:tcPr>
          <w:p w:rsidR="00C75430" w:rsidRDefault="00C75430" w:rsidP="00C75430">
            <w:pPr>
              <w:pStyle w:val="ac"/>
              <w:spacing w:beforeLines="15" w:afterLines="15"/>
              <w:rPr>
                <w:rFonts w:hint="eastAsia"/>
              </w:rPr>
            </w:pPr>
            <w:r>
              <w:rPr>
                <w:rFonts w:hint="eastAsia"/>
              </w:rPr>
              <w:t>pstr</w:t>
            </w:r>
          </w:p>
        </w:tc>
        <w:tc>
          <w:tcPr>
            <w:tcW w:w="6964" w:type="dxa"/>
            <w:vAlign w:val="center"/>
          </w:tcPr>
          <w:p w:rsidR="00C75430" w:rsidRDefault="00C75430" w:rsidP="00C75430">
            <w:pPr>
              <w:pStyle w:val="ac"/>
              <w:spacing w:beforeLines="15" w:afterLines="15"/>
              <w:rPr>
                <w:rFonts w:hint="eastAsia"/>
              </w:rPr>
            </w:pPr>
            <w:r>
              <w:rPr>
                <w:rFonts w:hint="eastAsia"/>
              </w:rPr>
              <w:t>BitTorrent</w:t>
            </w:r>
            <w:r>
              <w:rPr>
                <w:rFonts w:hint="eastAsia"/>
              </w:rPr>
              <w:t>协议的关键字，即“</w:t>
            </w:r>
            <w:r>
              <w:t>BitTorrent protocol</w:t>
            </w:r>
            <w:r>
              <w:rPr>
                <w:rFonts w:hint="eastAsia"/>
              </w:rPr>
              <w:t>”</w:t>
            </w:r>
          </w:p>
        </w:tc>
      </w:tr>
      <w:tr w:rsidR="00C75430" w:rsidTr="004D4503">
        <w:tblPrEx>
          <w:tblCellMar>
            <w:top w:w="0" w:type="dxa"/>
            <w:bottom w:w="0" w:type="dxa"/>
          </w:tblCellMar>
        </w:tblPrEx>
        <w:tc>
          <w:tcPr>
            <w:tcW w:w="1442" w:type="dxa"/>
            <w:vAlign w:val="center"/>
          </w:tcPr>
          <w:p w:rsidR="00C75430" w:rsidRDefault="00C75430" w:rsidP="00C75430">
            <w:pPr>
              <w:pStyle w:val="ac"/>
              <w:spacing w:beforeLines="15" w:afterLines="15"/>
              <w:rPr>
                <w:rFonts w:hint="eastAsia"/>
              </w:rPr>
            </w:pPr>
            <w:r>
              <w:rPr>
                <w:rFonts w:hint="eastAsia"/>
              </w:rPr>
              <w:t>reserved</w:t>
            </w:r>
          </w:p>
        </w:tc>
        <w:tc>
          <w:tcPr>
            <w:tcW w:w="6964" w:type="dxa"/>
            <w:vAlign w:val="center"/>
          </w:tcPr>
          <w:p w:rsidR="00C75430" w:rsidRDefault="00C75430" w:rsidP="00C75430">
            <w:pPr>
              <w:pStyle w:val="ac"/>
              <w:spacing w:beforeLines="15" w:afterLines="15"/>
              <w:rPr>
                <w:rFonts w:hint="eastAsia"/>
              </w:rPr>
            </w:pPr>
            <w:r>
              <w:rPr>
                <w:rFonts w:hint="eastAsia"/>
              </w:rPr>
              <w:t>占</w:t>
            </w:r>
            <w:r>
              <w:rPr>
                <w:rFonts w:hint="eastAsia"/>
              </w:rPr>
              <w:t>8</w:t>
            </w:r>
            <w:r>
              <w:rPr>
                <w:rFonts w:hint="eastAsia"/>
              </w:rPr>
              <w:t>字节，用于扩展</w:t>
            </w:r>
            <w:r>
              <w:rPr>
                <w:rFonts w:hint="eastAsia"/>
              </w:rPr>
              <w:t>BT</w:t>
            </w:r>
            <w:r>
              <w:rPr>
                <w:rFonts w:hint="eastAsia"/>
              </w:rPr>
              <w:t>协议，一般这</w:t>
            </w:r>
            <w:r>
              <w:rPr>
                <w:rFonts w:hint="eastAsia"/>
              </w:rPr>
              <w:t>8</w:t>
            </w:r>
            <w:r>
              <w:rPr>
                <w:rFonts w:hint="eastAsia"/>
              </w:rPr>
              <w:t>字节都设置为</w:t>
            </w:r>
            <w:r>
              <w:rPr>
                <w:rFonts w:hint="eastAsia"/>
              </w:rPr>
              <w:t>0</w:t>
            </w:r>
            <w:r>
              <w:rPr>
                <w:rFonts w:hint="eastAsia"/>
              </w:rPr>
              <w:t>。有些</w:t>
            </w:r>
            <w:r>
              <w:rPr>
                <w:rFonts w:hint="eastAsia"/>
              </w:rPr>
              <w:t>BT</w:t>
            </w:r>
            <w:r>
              <w:rPr>
                <w:rFonts w:hint="eastAsia"/>
              </w:rPr>
              <w:t>软件对</w:t>
            </w:r>
            <w:r>
              <w:rPr>
                <w:rFonts w:hint="eastAsia"/>
              </w:rPr>
              <w:t>BT</w:t>
            </w:r>
            <w:r>
              <w:rPr>
                <w:rFonts w:hint="eastAsia"/>
              </w:rPr>
              <w:t>协议进行了某些扩展，因此可能看到有些</w:t>
            </w:r>
            <w:r>
              <w:rPr>
                <w:rFonts w:hint="eastAsia"/>
              </w:rPr>
              <w:t>peer</w:t>
            </w:r>
            <w:r>
              <w:rPr>
                <w:rFonts w:hint="eastAsia"/>
              </w:rPr>
              <w:t>发来的握手消息这</w:t>
            </w:r>
            <w:r>
              <w:rPr>
                <w:rFonts w:hint="eastAsia"/>
              </w:rPr>
              <w:t>8</w:t>
            </w:r>
            <w:r>
              <w:rPr>
                <w:rFonts w:hint="eastAsia"/>
              </w:rPr>
              <w:t>个字节不全为</w:t>
            </w:r>
            <w:r>
              <w:rPr>
                <w:rFonts w:hint="eastAsia"/>
              </w:rPr>
              <w:t>0</w:t>
            </w:r>
            <w:r>
              <w:rPr>
                <w:rFonts w:hint="eastAsia"/>
              </w:rPr>
              <w:t>，不过不必理会，这不会影响正常的通信</w:t>
            </w:r>
          </w:p>
        </w:tc>
      </w:tr>
      <w:tr w:rsidR="00C75430" w:rsidTr="004D4503">
        <w:tblPrEx>
          <w:tblCellMar>
            <w:top w:w="0" w:type="dxa"/>
            <w:bottom w:w="0" w:type="dxa"/>
          </w:tblCellMar>
        </w:tblPrEx>
        <w:tc>
          <w:tcPr>
            <w:tcW w:w="1442" w:type="dxa"/>
            <w:vAlign w:val="center"/>
          </w:tcPr>
          <w:p w:rsidR="00C75430" w:rsidRDefault="00C75430" w:rsidP="00C75430">
            <w:pPr>
              <w:pStyle w:val="ac"/>
              <w:spacing w:beforeLines="15" w:afterLines="15"/>
              <w:rPr>
                <w:rFonts w:hint="eastAsia"/>
              </w:rPr>
            </w:pPr>
            <w:r>
              <w:rPr>
                <w:rFonts w:hint="eastAsia"/>
              </w:rPr>
              <w:t>info_hash</w:t>
            </w:r>
          </w:p>
        </w:tc>
        <w:tc>
          <w:tcPr>
            <w:tcW w:w="6964" w:type="dxa"/>
            <w:vAlign w:val="center"/>
          </w:tcPr>
          <w:p w:rsidR="00C75430" w:rsidRDefault="00C75430" w:rsidP="00C75430">
            <w:pPr>
              <w:pStyle w:val="ac"/>
              <w:spacing w:beforeLines="15" w:afterLines="15"/>
              <w:rPr>
                <w:rFonts w:hint="eastAsia"/>
              </w:rPr>
            </w:pPr>
            <w:r>
              <w:rPr>
                <w:rFonts w:hint="eastAsia"/>
              </w:rPr>
              <w:t>与发往</w:t>
            </w:r>
            <w:r>
              <w:rPr>
                <w:rFonts w:hint="eastAsia"/>
              </w:rPr>
              <w:t>Tracker</w:t>
            </w:r>
            <w:r>
              <w:rPr>
                <w:rFonts w:hint="eastAsia"/>
              </w:rPr>
              <w:t>的</w:t>
            </w:r>
            <w:r>
              <w:rPr>
                <w:rFonts w:hint="eastAsia"/>
              </w:rPr>
              <w:t>GET</w:t>
            </w:r>
            <w:r>
              <w:rPr>
                <w:rFonts w:hint="eastAsia"/>
              </w:rPr>
              <w:t>请求中的</w:t>
            </w:r>
            <w:r>
              <w:rPr>
                <w:rFonts w:hint="eastAsia"/>
              </w:rPr>
              <w:t>info_hash</w:t>
            </w:r>
            <w:r>
              <w:rPr>
                <w:rFonts w:hint="eastAsia"/>
              </w:rPr>
              <w:t>为同一个值，长度固定为</w:t>
            </w:r>
            <w:r>
              <w:rPr>
                <w:rFonts w:hint="eastAsia"/>
              </w:rPr>
              <w:t>20</w:t>
            </w:r>
            <w:r>
              <w:rPr>
                <w:rFonts w:hint="eastAsia"/>
              </w:rPr>
              <w:t>字节</w:t>
            </w:r>
          </w:p>
        </w:tc>
      </w:tr>
    </w:tbl>
    <w:p w:rsidR="00C75430" w:rsidRDefault="00C75430" w:rsidP="00C75430">
      <w:pPr>
        <w:pStyle w:val="ad"/>
        <w:spacing w:line="100" w:lineRule="exact"/>
        <w:ind w:firstLine="400"/>
        <w:rPr>
          <w:rFonts w:hint="eastAsia"/>
        </w:rPr>
      </w:pPr>
    </w:p>
    <w:p w:rsidR="00C75430" w:rsidRDefault="00C75430" w:rsidP="00C75430">
      <w:pPr>
        <w:ind w:firstLine="400"/>
        <w:rPr>
          <w:rFonts w:hint="eastAsia"/>
          <w:color w:val="000000"/>
          <w:szCs w:val="21"/>
          <w:lang/>
        </w:rPr>
      </w:pPr>
      <w:r>
        <w:rPr>
          <w:rFonts w:hint="eastAsia"/>
          <w:color w:val="000000"/>
          <w:szCs w:val="21"/>
        </w:rPr>
        <w:t>peer_id</w:t>
      </w:r>
      <w:r>
        <w:rPr>
          <w:color w:val="000000"/>
          <w:szCs w:val="21"/>
        </w:rPr>
        <w:t>与发往</w:t>
      </w:r>
      <w:r>
        <w:rPr>
          <w:color w:val="000000"/>
          <w:szCs w:val="21"/>
        </w:rPr>
        <w:t>Tracker</w:t>
      </w:r>
      <w:r>
        <w:rPr>
          <w:color w:val="000000"/>
          <w:szCs w:val="21"/>
        </w:rPr>
        <w:t>的</w:t>
      </w:r>
      <w:r>
        <w:rPr>
          <w:color w:val="000000"/>
          <w:szCs w:val="21"/>
        </w:rPr>
        <w:t>GET</w:t>
      </w:r>
      <w:r>
        <w:rPr>
          <w:color w:val="000000"/>
          <w:szCs w:val="21"/>
        </w:rPr>
        <w:t>请求中的</w:t>
      </w:r>
      <w:r>
        <w:rPr>
          <w:color w:val="000000"/>
          <w:szCs w:val="21"/>
        </w:rPr>
        <w:t>peer_id</w:t>
      </w:r>
      <w:r>
        <w:rPr>
          <w:color w:val="000000"/>
          <w:szCs w:val="21"/>
        </w:rPr>
        <w:t>为同一个值，长度固定为</w:t>
      </w:r>
      <w:r>
        <w:rPr>
          <w:color w:val="000000"/>
          <w:szCs w:val="21"/>
        </w:rPr>
        <w:t>20</w:t>
      </w:r>
      <w:r>
        <w:rPr>
          <w:color w:val="000000"/>
          <w:szCs w:val="21"/>
        </w:rPr>
        <w:t>字节。一般从</w:t>
      </w:r>
      <w:r>
        <w:rPr>
          <w:color w:val="000000"/>
          <w:szCs w:val="21"/>
        </w:rPr>
        <w:t>peer_id</w:t>
      </w:r>
      <w:r>
        <w:rPr>
          <w:color w:val="000000"/>
          <w:szCs w:val="21"/>
        </w:rPr>
        <w:t>可以识别出</w:t>
      </w:r>
      <w:r>
        <w:rPr>
          <w:color w:val="000000"/>
          <w:szCs w:val="21"/>
        </w:rPr>
        <w:t>BT</w:t>
      </w:r>
      <w:r>
        <w:rPr>
          <w:color w:val="000000"/>
          <w:szCs w:val="21"/>
        </w:rPr>
        <w:t>软件的类型，</w:t>
      </w:r>
      <w:r>
        <w:rPr>
          <w:rFonts w:hint="eastAsia"/>
          <w:color w:val="000000"/>
          <w:szCs w:val="21"/>
        </w:rPr>
        <w:t>例如，</w:t>
      </w:r>
      <w:r>
        <w:rPr>
          <w:color w:val="000000"/>
          <w:szCs w:val="21"/>
        </w:rPr>
        <w:t>某</w:t>
      </w:r>
      <w:r>
        <w:rPr>
          <w:color w:val="000000"/>
          <w:szCs w:val="21"/>
        </w:rPr>
        <w:t>peer</w:t>
      </w:r>
      <w:r>
        <w:rPr>
          <w:color w:val="000000"/>
          <w:szCs w:val="21"/>
        </w:rPr>
        <w:t>发来的握手消息中</w:t>
      </w:r>
      <w:r>
        <w:rPr>
          <w:color w:val="000000"/>
          <w:szCs w:val="21"/>
        </w:rPr>
        <w:t>peer_id</w:t>
      </w:r>
      <w:r>
        <w:rPr>
          <w:color w:val="000000"/>
          <w:szCs w:val="21"/>
        </w:rPr>
        <w:t>的前</w:t>
      </w:r>
      <w:r>
        <w:rPr>
          <w:rFonts w:hint="eastAsia"/>
          <w:color w:val="000000"/>
          <w:szCs w:val="21"/>
        </w:rPr>
        <w:t>8</w:t>
      </w:r>
      <w:r>
        <w:rPr>
          <w:color w:val="000000"/>
          <w:szCs w:val="21"/>
        </w:rPr>
        <w:t>个字节为</w:t>
      </w:r>
      <w:r>
        <w:rPr>
          <w:rFonts w:hint="eastAsia"/>
          <w:color w:val="000000"/>
          <w:szCs w:val="21"/>
        </w:rPr>
        <w:t>“</w:t>
      </w:r>
      <w:r>
        <w:rPr>
          <w:color w:val="000000"/>
          <w:szCs w:val="21"/>
          <w:lang/>
        </w:rPr>
        <w:t>-AZ2060-</w:t>
      </w:r>
      <w:r>
        <w:rPr>
          <w:rFonts w:hint="eastAsia"/>
          <w:color w:val="000000"/>
          <w:szCs w:val="21"/>
          <w:lang/>
        </w:rPr>
        <w:t>”</w:t>
      </w:r>
      <w:r>
        <w:rPr>
          <w:color w:val="000000"/>
          <w:szCs w:val="21"/>
          <w:lang/>
        </w:rPr>
        <w:t>，则可以断定对方使用的是</w:t>
      </w:r>
      <w:r>
        <w:rPr>
          <w:color w:val="000000"/>
          <w:szCs w:val="21"/>
          <w:lang/>
        </w:rPr>
        <w:t>Azureus</w:t>
      </w:r>
      <w:r>
        <w:rPr>
          <w:rFonts w:hint="eastAsia"/>
          <w:color w:val="000000"/>
          <w:szCs w:val="21"/>
          <w:lang/>
        </w:rPr>
        <w:t>；若为</w:t>
      </w:r>
      <w:r>
        <w:rPr>
          <w:rFonts w:hint="eastAsia"/>
          <w:color w:val="000000"/>
          <w:szCs w:val="21"/>
        </w:rPr>
        <w:t>“</w:t>
      </w:r>
      <w:r>
        <w:rPr>
          <w:color w:val="000000"/>
          <w:szCs w:val="21"/>
          <w:lang/>
        </w:rPr>
        <w:t>-</w:t>
      </w:r>
      <w:r>
        <w:rPr>
          <w:rFonts w:hint="eastAsia"/>
          <w:color w:val="000000"/>
          <w:szCs w:val="21"/>
          <w:lang/>
        </w:rPr>
        <w:t>BCxxxx</w:t>
      </w:r>
      <w:r>
        <w:rPr>
          <w:color w:val="000000"/>
          <w:szCs w:val="21"/>
          <w:lang/>
        </w:rPr>
        <w:t>-</w:t>
      </w:r>
      <w:r>
        <w:rPr>
          <w:rFonts w:hint="eastAsia"/>
          <w:color w:val="000000"/>
          <w:szCs w:val="21"/>
          <w:lang/>
        </w:rPr>
        <w:t>”，</w:t>
      </w:r>
      <w:r>
        <w:rPr>
          <w:rFonts w:hint="eastAsia"/>
          <w:color w:val="000000"/>
          <w:szCs w:val="21"/>
          <w:lang/>
        </w:rPr>
        <w:t>x</w:t>
      </w:r>
      <w:r>
        <w:rPr>
          <w:rFonts w:hint="eastAsia"/>
          <w:color w:val="000000"/>
          <w:szCs w:val="21"/>
          <w:lang/>
        </w:rPr>
        <w:t>为数字，则对方使用的是</w:t>
      </w:r>
      <w:r>
        <w:rPr>
          <w:rFonts w:hint="eastAsia"/>
          <w:color w:val="000000"/>
          <w:szCs w:val="21"/>
          <w:lang/>
        </w:rPr>
        <w:t>BitComet</w:t>
      </w:r>
      <w:r>
        <w:rPr>
          <w:rFonts w:hint="eastAsia"/>
          <w:color w:val="000000"/>
          <w:szCs w:val="21"/>
          <w:lang/>
        </w:rPr>
        <w:t>。</w:t>
      </w:r>
    </w:p>
    <w:p w:rsidR="00C75430" w:rsidRDefault="00C75430" w:rsidP="00C75430">
      <w:pPr>
        <w:ind w:firstLine="400"/>
        <w:rPr>
          <w:rFonts w:hint="eastAsia"/>
          <w:color w:val="000000"/>
          <w:szCs w:val="21"/>
        </w:rPr>
      </w:pPr>
      <w:r>
        <w:rPr>
          <w:rFonts w:hint="eastAsia"/>
          <w:color w:val="000000"/>
          <w:szCs w:val="21"/>
        </w:rPr>
        <w:t>对于除握手消息之外的其他所有消息，其一般的格式为：</w:t>
      </w:r>
    </w:p>
    <w:p w:rsidR="00C75430" w:rsidRDefault="00C75430" w:rsidP="00C75430">
      <w:pPr>
        <w:pStyle w:val="ad"/>
        <w:spacing w:line="40" w:lineRule="exact"/>
        <w:ind w:firstLine="400"/>
        <w:rPr>
          <w:rFonts w:hint="eastAsia"/>
        </w:rPr>
      </w:pPr>
    </w:p>
    <w:p w:rsidR="00C75430" w:rsidRDefault="00C75430" w:rsidP="00C75430">
      <w:pPr>
        <w:pStyle w:val="a8"/>
        <w:spacing w:line="228" w:lineRule="exact"/>
        <w:rPr>
          <w:rFonts w:hint="eastAsia"/>
        </w:rPr>
      </w:pPr>
      <w:r>
        <w:t>&lt;length prefix&gt;&lt;message ID&gt;&lt;payload&gt;</w:t>
      </w:r>
    </w:p>
    <w:p w:rsidR="00C75430" w:rsidRDefault="00C75430" w:rsidP="00C75430">
      <w:pPr>
        <w:pStyle w:val="ad"/>
        <w:spacing w:line="40" w:lineRule="exact"/>
        <w:ind w:firstLine="400"/>
        <w:rPr>
          <w:rFonts w:hint="eastAsia"/>
        </w:rPr>
      </w:pPr>
    </w:p>
    <w:p w:rsidR="00C75430" w:rsidRDefault="00C75430" w:rsidP="00C75430">
      <w:pPr>
        <w:ind w:firstLine="376"/>
        <w:rPr>
          <w:rFonts w:hint="eastAsia"/>
          <w:color w:val="000000"/>
          <w:spacing w:val="-6"/>
          <w:szCs w:val="21"/>
        </w:rPr>
      </w:pPr>
      <w:r>
        <w:rPr>
          <w:rFonts w:hint="eastAsia"/>
          <w:color w:val="000000"/>
          <w:spacing w:val="-6"/>
          <w:szCs w:val="21"/>
        </w:rPr>
        <w:t>length prefix</w:t>
      </w:r>
      <w:r>
        <w:rPr>
          <w:rFonts w:hint="eastAsia"/>
          <w:color w:val="000000"/>
          <w:spacing w:val="-6"/>
          <w:szCs w:val="21"/>
        </w:rPr>
        <w:t>（长度前缀）占</w:t>
      </w:r>
      <w:r>
        <w:rPr>
          <w:rFonts w:hint="eastAsia"/>
          <w:color w:val="000000"/>
          <w:spacing w:val="-6"/>
          <w:szCs w:val="21"/>
        </w:rPr>
        <w:t>4</w:t>
      </w:r>
      <w:r>
        <w:rPr>
          <w:rFonts w:hint="eastAsia"/>
          <w:color w:val="000000"/>
          <w:spacing w:val="-6"/>
          <w:szCs w:val="21"/>
        </w:rPr>
        <w:t>个字节，指明</w:t>
      </w:r>
      <w:r>
        <w:rPr>
          <w:color w:val="000000"/>
          <w:spacing w:val="-6"/>
          <w:szCs w:val="21"/>
        </w:rPr>
        <w:t>message ID</w:t>
      </w:r>
      <w:r>
        <w:rPr>
          <w:rFonts w:hint="eastAsia"/>
          <w:color w:val="000000"/>
          <w:spacing w:val="-6"/>
          <w:szCs w:val="21"/>
        </w:rPr>
        <w:t>和</w:t>
      </w:r>
      <w:r>
        <w:rPr>
          <w:color w:val="000000"/>
          <w:spacing w:val="-6"/>
          <w:szCs w:val="21"/>
        </w:rPr>
        <w:t>payload</w:t>
      </w:r>
      <w:r>
        <w:rPr>
          <w:rFonts w:hint="eastAsia"/>
          <w:color w:val="000000"/>
          <w:spacing w:val="-6"/>
          <w:szCs w:val="21"/>
        </w:rPr>
        <w:t>的长度和。</w:t>
      </w:r>
      <w:r>
        <w:rPr>
          <w:color w:val="000000"/>
          <w:spacing w:val="-6"/>
          <w:szCs w:val="21"/>
        </w:rPr>
        <w:t>message ID</w:t>
      </w:r>
      <w:r>
        <w:rPr>
          <w:rFonts w:hint="eastAsia"/>
          <w:color w:val="000000"/>
          <w:spacing w:val="-6"/>
          <w:szCs w:val="21"/>
        </w:rPr>
        <w:t>（消息编号）占一字节，是一个</w:t>
      </w:r>
      <w:r>
        <w:rPr>
          <w:rFonts w:hint="eastAsia"/>
          <w:color w:val="000000"/>
          <w:spacing w:val="-6"/>
          <w:szCs w:val="21"/>
        </w:rPr>
        <w:t>10</w:t>
      </w:r>
      <w:r>
        <w:rPr>
          <w:rFonts w:hint="eastAsia"/>
          <w:color w:val="000000"/>
          <w:spacing w:val="-6"/>
          <w:szCs w:val="21"/>
        </w:rPr>
        <w:t>进制的整数，指明消息的编号。</w:t>
      </w:r>
      <w:r>
        <w:rPr>
          <w:color w:val="000000"/>
          <w:spacing w:val="-6"/>
          <w:szCs w:val="21"/>
        </w:rPr>
        <w:t>payload</w:t>
      </w:r>
      <w:r>
        <w:rPr>
          <w:rFonts w:hint="eastAsia"/>
          <w:color w:val="000000"/>
          <w:spacing w:val="-6"/>
          <w:szCs w:val="21"/>
        </w:rPr>
        <w:t>（负载），长度未定，是消息的内容。</w:t>
      </w:r>
    </w:p>
    <w:p w:rsidR="00C75430" w:rsidRDefault="00C75430" w:rsidP="00C75430">
      <w:pPr>
        <w:pStyle w:val="a9"/>
        <w:ind w:left="820" w:hanging="400"/>
        <w:rPr>
          <w:rFonts w:hint="eastAsia"/>
        </w:rPr>
      </w:pPr>
      <w:r>
        <w:rPr>
          <w:rFonts w:hint="eastAsia"/>
        </w:rPr>
        <w:sym w:font="Wingdings" w:char="F06C"/>
      </w:r>
      <w:r>
        <w:rPr>
          <w:rFonts w:hint="eastAsia"/>
        </w:rPr>
        <w:tab/>
        <w:t>keep_a</w:t>
      </w:r>
      <w:r>
        <w:t>live</w:t>
      </w:r>
      <w:r>
        <w:t>消息</w:t>
      </w:r>
      <w:r>
        <w:rPr>
          <w:lang/>
        </w:rPr>
        <w:t>：</w:t>
      </w:r>
      <w:r>
        <w:rPr>
          <w:lang/>
        </w:rPr>
        <w:t>&lt;len=0000&gt;</w:t>
      </w:r>
    </w:p>
    <w:p w:rsidR="00C75430" w:rsidRDefault="00C75430" w:rsidP="00C75430">
      <w:pPr>
        <w:ind w:firstLine="400"/>
        <w:rPr>
          <w:rFonts w:hint="eastAsia"/>
          <w:color w:val="000000"/>
          <w:szCs w:val="21"/>
        </w:rPr>
      </w:pPr>
      <w:r>
        <w:rPr>
          <w:rFonts w:hint="eastAsia"/>
          <w:color w:val="000000"/>
          <w:szCs w:val="21"/>
        </w:rPr>
        <w:t>keep_a</w:t>
      </w:r>
      <w:r>
        <w:rPr>
          <w:color w:val="000000"/>
          <w:szCs w:val="21"/>
        </w:rPr>
        <w:t>live</w:t>
      </w:r>
      <w:r>
        <w:rPr>
          <w:color w:val="000000"/>
          <w:szCs w:val="21"/>
        </w:rPr>
        <w:t>消息</w:t>
      </w:r>
      <w:r>
        <w:rPr>
          <w:rFonts w:hint="eastAsia"/>
          <w:color w:val="000000"/>
          <w:szCs w:val="21"/>
        </w:rPr>
        <w:t>的长度固定，为</w:t>
      </w:r>
      <w:r>
        <w:rPr>
          <w:rFonts w:hint="eastAsia"/>
          <w:color w:val="000000"/>
          <w:szCs w:val="21"/>
        </w:rPr>
        <w:t>4</w:t>
      </w:r>
      <w:r>
        <w:rPr>
          <w:rFonts w:hint="eastAsia"/>
          <w:color w:val="000000"/>
          <w:szCs w:val="21"/>
        </w:rPr>
        <w:t>字节，它没有消息编号和负载。如果一段时间内客户端与</w:t>
      </w:r>
      <w:r>
        <w:rPr>
          <w:rFonts w:hint="eastAsia"/>
          <w:color w:val="000000"/>
          <w:szCs w:val="21"/>
        </w:rPr>
        <w:t>peer</w:t>
      </w:r>
      <w:r>
        <w:rPr>
          <w:rFonts w:hint="eastAsia"/>
          <w:color w:val="000000"/>
          <w:szCs w:val="21"/>
        </w:rPr>
        <w:t>没有交换任何消息，则与这个</w:t>
      </w:r>
      <w:r>
        <w:rPr>
          <w:rFonts w:hint="eastAsia"/>
          <w:color w:val="000000"/>
          <w:szCs w:val="21"/>
        </w:rPr>
        <w:t>peer</w:t>
      </w:r>
      <w:r>
        <w:rPr>
          <w:rFonts w:hint="eastAsia"/>
          <w:color w:val="000000"/>
          <w:szCs w:val="21"/>
        </w:rPr>
        <w:t>的连接将被关闭。</w:t>
      </w:r>
      <w:r>
        <w:rPr>
          <w:rFonts w:hint="eastAsia"/>
          <w:color w:val="000000"/>
          <w:szCs w:val="21"/>
        </w:rPr>
        <w:t>keep_a</w:t>
      </w:r>
      <w:r>
        <w:rPr>
          <w:color w:val="000000"/>
          <w:szCs w:val="21"/>
        </w:rPr>
        <w:t>live</w:t>
      </w:r>
      <w:r>
        <w:rPr>
          <w:color w:val="000000"/>
          <w:szCs w:val="21"/>
        </w:rPr>
        <w:t>消息</w:t>
      </w:r>
      <w:r>
        <w:rPr>
          <w:rFonts w:hint="eastAsia"/>
          <w:color w:val="000000"/>
          <w:szCs w:val="21"/>
        </w:rPr>
        <w:t>用于维持这个连接，通常如果</w:t>
      </w:r>
      <w:r>
        <w:rPr>
          <w:rFonts w:hint="eastAsia"/>
          <w:color w:val="000000"/>
          <w:szCs w:val="21"/>
        </w:rPr>
        <w:t>2</w:t>
      </w:r>
      <w:r>
        <w:rPr>
          <w:rFonts w:hint="eastAsia"/>
          <w:color w:val="000000"/>
          <w:szCs w:val="21"/>
        </w:rPr>
        <w:t>分钟内没有向</w:t>
      </w:r>
      <w:r>
        <w:rPr>
          <w:rFonts w:hint="eastAsia"/>
          <w:color w:val="000000"/>
          <w:szCs w:val="21"/>
        </w:rPr>
        <w:t>peer</w:t>
      </w:r>
      <w:r>
        <w:rPr>
          <w:rFonts w:hint="eastAsia"/>
          <w:color w:val="000000"/>
          <w:szCs w:val="21"/>
        </w:rPr>
        <w:t>发送任何消息，则发送一个</w:t>
      </w:r>
      <w:r>
        <w:rPr>
          <w:rFonts w:hint="eastAsia"/>
          <w:color w:val="000000"/>
          <w:szCs w:val="21"/>
        </w:rPr>
        <w:t>keep_a</w:t>
      </w:r>
      <w:r>
        <w:rPr>
          <w:color w:val="000000"/>
          <w:szCs w:val="21"/>
        </w:rPr>
        <w:t>live</w:t>
      </w:r>
      <w:r>
        <w:rPr>
          <w:color w:val="000000"/>
          <w:szCs w:val="21"/>
        </w:rPr>
        <w:t>消息</w:t>
      </w:r>
      <w:r>
        <w:rPr>
          <w:rFonts w:hint="eastAsia"/>
          <w:color w:val="000000"/>
          <w:szCs w:val="21"/>
        </w:rPr>
        <w:t>。</w:t>
      </w:r>
    </w:p>
    <w:p w:rsidR="00C75430" w:rsidRDefault="00C75430" w:rsidP="00C75430">
      <w:pPr>
        <w:pStyle w:val="a9"/>
        <w:ind w:left="820" w:hanging="400"/>
        <w:rPr>
          <w:rFonts w:hint="eastAsia"/>
        </w:rPr>
      </w:pPr>
      <w:r>
        <w:rPr>
          <w:rFonts w:hint="eastAsia"/>
        </w:rPr>
        <w:sym w:font="Wingdings" w:char="F06C"/>
      </w:r>
      <w:r>
        <w:rPr>
          <w:rFonts w:hint="eastAsia"/>
        </w:rPr>
        <w:tab/>
        <w:t>choke</w:t>
      </w:r>
      <w:r>
        <w:rPr>
          <w:rFonts w:hint="eastAsia"/>
        </w:rPr>
        <w:t>消息</w:t>
      </w:r>
      <w:r>
        <w:rPr>
          <w:rFonts w:hint="eastAsia"/>
          <w:lang/>
        </w:rPr>
        <w:t>：</w:t>
      </w:r>
      <w:r>
        <w:t>&lt;len=0001&gt;&lt;id=0&gt;</w:t>
      </w:r>
    </w:p>
    <w:p w:rsidR="00C75430" w:rsidRDefault="00C75430" w:rsidP="00C75430">
      <w:pPr>
        <w:ind w:firstLine="376"/>
        <w:rPr>
          <w:rFonts w:hint="eastAsia"/>
          <w:color w:val="000000"/>
          <w:spacing w:val="-6"/>
          <w:szCs w:val="21"/>
        </w:rPr>
      </w:pPr>
      <w:r>
        <w:rPr>
          <w:rFonts w:hint="eastAsia"/>
          <w:color w:val="000000"/>
          <w:spacing w:val="-6"/>
          <w:szCs w:val="21"/>
        </w:rPr>
        <w:t>choke</w:t>
      </w:r>
      <w:r>
        <w:rPr>
          <w:rFonts w:hint="eastAsia"/>
          <w:color w:val="000000"/>
          <w:spacing w:val="-6"/>
          <w:szCs w:val="21"/>
        </w:rPr>
        <w:t>消息的长度固定，为</w:t>
      </w:r>
      <w:r>
        <w:rPr>
          <w:rFonts w:hint="eastAsia"/>
          <w:color w:val="000000"/>
          <w:spacing w:val="-6"/>
          <w:szCs w:val="21"/>
        </w:rPr>
        <w:t>5</w:t>
      </w:r>
      <w:r>
        <w:rPr>
          <w:rFonts w:hint="eastAsia"/>
          <w:color w:val="000000"/>
          <w:spacing w:val="-6"/>
          <w:szCs w:val="21"/>
        </w:rPr>
        <w:t>字节，消息长度占</w:t>
      </w:r>
      <w:r>
        <w:rPr>
          <w:rFonts w:hint="eastAsia"/>
          <w:color w:val="000000"/>
          <w:spacing w:val="-6"/>
          <w:szCs w:val="21"/>
        </w:rPr>
        <w:t>4</w:t>
      </w:r>
      <w:r>
        <w:rPr>
          <w:rFonts w:hint="eastAsia"/>
          <w:color w:val="000000"/>
          <w:spacing w:val="-6"/>
          <w:szCs w:val="21"/>
        </w:rPr>
        <w:t>个字节，消息编号占</w:t>
      </w:r>
      <w:r>
        <w:rPr>
          <w:rFonts w:hint="eastAsia"/>
          <w:color w:val="000000"/>
          <w:spacing w:val="-6"/>
          <w:szCs w:val="21"/>
        </w:rPr>
        <w:t>1</w:t>
      </w:r>
      <w:r>
        <w:rPr>
          <w:rFonts w:hint="eastAsia"/>
          <w:color w:val="000000"/>
          <w:spacing w:val="-6"/>
          <w:szCs w:val="21"/>
        </w:rPr>
        <w:t>个字节，没有负载。</w:t>
      </w:r>
      <w:ins w:id="23" w:author="User" w:date="2007-11-12T09:59:00Z">
        <w:r>
          <w:rPr>
            <w:rFonts w:hint="eastAsia"/>
            <w:color w:val="000000"/>
            <w:spacing w:val="-6"/>
            <w:szCs w:val="21"/>
          </w:rPr>
          <w:t>该消息的功能是</w:t>
        </w:r>
      </w:ins>
      <w:ins w:id="24" w:author="User" w:date="2007-11-12T10:00:00Z">
        <w:r>
          <w:rPr>
            <w:rFonts w:hint="eastAsia"/>
            <w:color w:val="000000"/>
            <w:spacing w:val="-6"/>
            <w:szCs w:val="21"/>
          </w:rPr>
          <w:t>，</w:t>
        </w:r>
      </w:ins>
      <w:ins w:id="25" w:author="User" w:date="2007-11-12T09:59:00Z">
        <w:r>
          <w:rPr>
            <w:rFonts w:hint="eastAsia"/>
            <w:color w:val="000000"/>
            <w:spacing w:val="-6"/>
            <w:szCs w:val="21"/>
          </w:rPr>
          <w:t>发出该消息的</w:t>
        </w:r>
        <w:r>
          <w:rPr>
            <w:rFonts w:hint="eastAsia"/>
            <w:color w:val="000000"/>
            <w:spacing w:val="-6"/>
            <w:szCs w:val="21"/>
          </w:rPr>
          <w:t>peer</w:t>
        </w:r>
        <w:r>
          <w:rPr>
            <w:rFonts w:hint="eastAsia"/>
            <w:color w:val="000000"/>
            <w:spacing w:val="-6"/>
            <w:szCs w:val="21"/>
          </w:rPr>
          <w:t>将接收该消息的</w:t>
        </w:r>
        <w:r>
          <w:rPr>
            <w:rFonts w:hint="eastAsia"/>
            <w:color w:val="000000"/>
            <w:spacing w:val="-6"/>
            <w:szCs w:val="21"/>
          </w:rPr>
          <w:t>peer</w:t>
        </w:r>
        <w:r>
          <w:rPr>
            <w:rFonts w:hint="eastAsia"/>
            <w:color w:val="000000"/>
            <w:spacing w:val="-6"/>
            <w:szCs w:val="21"/>
          </w:rPr>
          <w:t>阻塞，暂时不允许其下载自己的数据。</w:t>
        </w:r>
      </w:ins>
    </w:p>
    <w:p w:rsidR="00C75430" w:rsidRDefault="00C75430" w:rsidP="00C75430">
      <w:pPr>
        <w:pStyle w:val="a9"/>
        <w:ind w:left="820" w:hanging="400"/>
        <w:rPr>
          <w:rFonts w:hint="eastAsia"/>
        </w:rPr>
      </w:pPr>
      <w:r>
        <w:rPr>
          <w:rFonts w:hint="eastAsia"/>
        </w:rPr>
        <w:sym w:font="Wingdings" w:char="F06C"/>
      </w:r>
      <w:r>
        <w:rPr>
          <w:rFonts w:hint="eastAsia"/>
        </w:rPr>
        <w:tab/>
        <w:t>unchoke</w:t>
      </w:r>
      <w:r>
        <w:rPr>
          <w:rFonts w:hint="eastAsia"/>
        </w:rPr>
        <w:t>消息</w:t>
      </w:r>
      <w:r>
        <w:rPr>
          <w:rFonts w:hint="eastAsia"/>
          <w:lang/>
        </w:rPr>
        <w:t>：</w:t>
      </w:r>
      <w:r>
        <w:t>&lt;len=0001&gt;&lt;id=</w:t>
      </w:r>
      <w:r>
        <w:rPr>
          <w:rFonts w:hint="eastAsia"/>
        </w:rPr>
        <w:t>1</w:t>
      </w:r>
      <w:r>
        <w:t>&gt;</w:t>
      </w:r>
    </w:p>
    <w:p w:rsidR="00C75430" w:rsidRDefault="00C75430" w:rsidP="00C75430">
      <w:pPr>
        <w:ind w:firstLine="376"/>
        <w:rPr>
          <w:rFonts w:hint="eastAsia"/>
          <w:color w:val="000000"/>
          <w:spacing w:val="-6"/>
          <w:szCs w:val="21"/>
        </w:rPr>
      </w:pPr>
      <w:r>
        <w:rPr>
          <w:rFonts w:hint="eastAsia"/>
          <w:color w:val="000000"/>
          <w:spacing w:val="-6"/>
          <w:szCs w:val="21"/>
        </w:rPr>
        <w:t>unchoke</w:t>
      </w:r>
      <w:r>
        <w:rPr>
          <w:rFonts w:hint="eastAsia"/>
          <w:color w:val="000000"/>
          <w:spacing w:val="-6"/>
          <w:szCs w:val="21"/>
        </w:rPr>
        <w:t>消息的长度固定，为</w:t>
      </w:r>
      <w:r>
        <w:rPr>
          <w:rFonts w:hint="eastAsia"/>
          <w:color w:val="000000"/>
          <w:spacing w:val="-6"/>
          <w:szCs w:val="21"/>
        </w:rPr>
        <w:t>5</w:t>
      </w:r>
      <w:r>
        <w:rPr>
          <w:rFonts w:hint="eastAsia"/>
          <w:color w:val="000000"/>
          <w:spacing w:val="-6"/>
          <w:szCs w:val="21"/>
        </w:rPr>
        <w:t>字节，消息长度占</w:t>
      </w:r>
      <w:r>
        <w:rPr>
          <w:rFonts w:hint="eastAsia"/>
          <w:color w:val="000000"/>
          <w:spacing w:val="-6"/>
          <w:szCs w:val="21"/>
        </w:rPr>
        <w:t>4</w:t>
      </w:r>
      <w:r>
        <w:rPr>
          <w:rFonts w:hint="eastAsia"/>
          <w:color w:val="000000"/>
          <w:spacing w:val="-6"/>
          <w:szCs w:val="21"/>
        </w:rPr>
        <w:t>个字节，消息编号占</w:t>
      </w:r>
      <w:r>
        <w:rPr>
          <w:rFonts w:hint="eastAsia"/>
          <w:color w:val="000000"/>
          <w:spacing w:val="-6"/>
          <w:szCs w:val="21"/>
        </w:rPr>
        <w:t>1</w:t>
      </w:r>
      <w:r>
        <w:rPr>
          <w:rFonts w:hint="eastAsia"/>
          <w:color w:val="000000"/>
          <w:spacing w:val="-6"/>
          <w:szCs w:val="21"/>
        </w:rPr>
        <w:t>个字节，没有负载。客户端每隔一定的时间，通常为</w:t>
      </w:r>
      <w:r>
        <w:rPr>
          <w:rFonts w:hint="eastAsia"/>
          <w:color w:val="000000"/>
          <w:spacing w:val="-6"/>
          <w:szCs w:val="21"/>
        </w:rPr>
        <w:t>10</w:t>
      </w:r>
      <w:r>
        <w:rPr>
          <w:rFonts w:hint="eastAsia"/>
          <w:color w:val="000000"/>
          <w:spacing w:val="-6"/>
          <w:szCs w:val="21"/>
        </w:rPr>
        <w:t>秒，计算一次各个</w:t>
      </w:r>
      <w:r>
        <w:rPr>
          <w:rFonts w:hint="eastAsia"/>
          <w:color w:val="000000"/>
          <w:spacing w:val="-6"/>
          <w:szCs w:val="21"/>
        </w:rPr>
        <w:t>peer</w:t>
      </w:r>
      <w:r>
        <w:rPr>
          <w:rFonts w:hint="eastAsia"/>
          <w:color w:val="000000"/>
          <w:spacing w:val="-6"/>
          <w:szCs w:val="21"/>
        </w:rPr>
        <w:t>的下载速度，如果某</w:t>
      </w:r>
      <w:r>
        <w:rPr>
          <w:rFonts w:hint="eastAsia"/>
          <w:color w:val="000000"/>
          <w:spacing w:val="-6"/>
          <w:szCs w:val="21"/>
        </w:rPr>
        <w:t>peer</w:t>
      </w:r>
      <w:r>
        <w:rPr>
          <w:rFonts w:hint="eastAsia"/>
          <w:color w:val="000000"/>
          <w:spacing w:val="-6"/>
          <w:szCs w:val="21"/>
        </w:rPr>
        <w:t>被解除阻塞，则发送</w:t>
      </w:r>
      <w:r>
        <w:rPr>
          <w:rFonts w:hint="eastAsia"/>
          <w:color w:val="000000"/>
          <w:spacing w:val="-6"/>
          <w:szCs w:val="21"/>
        </w:rPr>
        <w:t>unchoke</w:t>
      </w:r>
      <w:r>
        <w:rPr>
          <w:rFonts w:hint="eastAsia"/>
          <w:color w:val="000000"/>
          <w:spacing w:val="-6"/>
          <w:szCs w:val="21"/>
        </w:rPr>
        <w:t>消息。如果某个</w:t>
      </w:r>
      <w:r>
        <w:rPr>
          <w:rFonts w:hint="eastAsia"/>
          <w:color w:val="000000"/>
          <w:spacing w:val="-6"/>
          <w:szCs w:val="21"/>
        </w:rPr>
        <w:t>peer</w:t>
      </w:r>
      <w:r>
        <w:rPr>
          <w:rFonts w:hint="eastAsia"/>
          <w:color w:val="000000"/>
          <w:spacing w:val="-6"/>
          <w:szCs w:val="21"/>
        </w:rPr>
        <w:t>原先是解除阻塞的，而此次被阻塞，则发送</w:t>
      </w:r>
      <w:r>
        <w:rPr>
          <w:rFonts w:hint="eastAsia"/>
          <w:color w:val="000000"/>
          <w:spacing w:val="-6"/>
          <w:szCs w:val="21"/>
        </w:rPr>
        <w:t>choke</w:t>
      </w:r>
      <w:r>
        <w:rPr>
          <w:rFonts w:hint="eastAsia"/>
          <w:color w:val="000000"/>
          <w:spacing w:val="-6"/>
          <w:szCs w:val="21"/>
        </w:rPr>
        <w:t>消息。</w:t>
      </w:r>
    </w:p>
    <w:p w:rsidR="00C75430" w:rsidRDefault="00C75430" w:rsidP="00C75430">
      <w:pPr>
        <w:pStyle w:val="a9"/>
        <w:ind w:left="820" w:hanging="400"/>
        <w:rPr>
          <w:rFonts w:hint="eastAsia"/>
        </w:rPr>
      </w:pPr>
      <w:r>
        <w:rPr>
          <w:rFonts w:hint="eastAsia"/>
        </w:rPr>
        <w:sym w:font="Wingdings" w:char="F06C"/>
      </w:r>
      <w:r>
        <w:rPr>
          <w:rFonts w:hint="eastAsia"/>
        </w:rPr>
        <w:tab/>
      </w:r>
      <w:r>
        <w:t>interested</w:t>
      </w:r>
      <w:r>
        <w:rPr>
          <w:rFonts w:hint="eastAsia"/>
        </w:rPr>
        <w:t>消息</w:t>
      </w:r>
      <w:r>
        <w:rPr>
          <w:rFonts w:hint="eastAsia"/>
          <w:lang/>
        </w:rPr>
        <w:t>：</w:t>
      </w:r>
      <w:r>
        <w:t>&lt;len=0001&gt;&lt;id=2&gt;</w:t>
      </w:r>
    </w:p>
    <w:p w:rsidR="00C75430" w:rsidRDefault="00C75430" w:rsidP="00C75430">
      <w:pPr>
        <w:ind w:firstLine="400"/>
        <w:rPr>
          <w:rFonts w:hint="eastAsia"/>
          <w:color w:val="000000"/>
          <w:szCs w:val="21"/>
        </w:rPr>
      </w:pPr>
      <w:r>
        <w:rPr>
          <w:color w:val="000000"/>
          <w:szCs w:val="21"/>
        </w:rPr>
        <w:t>interested</w:t>
      </w:r>
      <w:r>
        <w:rPr>
          <w:rFonts w:hint="eastAsia"/>
          <w:color w:val="000000"/>
          <w:szCs w:val="21"/>
        </w:rPr>
        <w:t>消息的长度固定，为</w:t>
      </w:r>
      <w:r>
        <w:rPr>
          <w:rFonts w:hint="eastAsia"/>
          <w:color w:val="000000"/>
          <w:szCs w:val="21"/>
        </w:rPr>
        <w:t>5</w:t>
      </w:r>
      <w:r>
        <w:rPr>
          <w:rFonts w:hint="eastAsia"/>
          <w:color w:val="000000"/>
          <w:szCs w:val="21"/>
        </w:rPr>
        <w:t>字节，消息长度占</w:t>
      </w:r>
      <w:r>
        <w:rPr>
          <w:rFonts w:hint="eastAsia"/>
          <w:color w:val="000000"/>
          <w:szCs w:val="21"/>
        </w:rPr>
        <w:t>4</w:t>
      </w:r>
      <w:r>
        <w:rPr>
          <w:rFonts w:hint="eastAsia"/>
          <w:color w:val="000000"/>
          <w:szCs w:val="21"/>
        </w:rPr>
        <w:t>个字节，消息编号占</w:t>
      </w:r>
      <w:r>
        <w:rPr>
          <w:rFonts w:hint="eastAsia"/>
          <w:color w:val="000000"/>
          <w:szCs w:val="21"/>
        </w:rPr>
        <w:t>1</w:t>
      </w:r>
      <w:r>
        <w:rPr>
          <w:rFonts w:hint="eastAsia"/>
          <w:color w:val="000000"/>
          <w:szCs w:val="21"/>
        </w:rPr>
        <w:t>个字节，没有负载。当客户端收到某</w:t>
      </w:r>
      <w:r>
        <w:rPr>
          <w:rFonts w:hint="eastAsia"/>
          <w:color w:val="000000"/>
          <w:szCs w:val="21"/>
        </w:rPr>
        <w:t>peer</w:t>
      </w:r>
      <w:r>
        <w:rPr>
          <w:rFonts w:hint="eastAsia"/>
          <w:color w:val="000000"/>
          <w:szCs w:val="21"/>
        </w:rPr>
        <w:t>的</w:t>
      </w:r>
      <w:r>
        <w:rPr>
          <w:rFonts w:hint="eastAsia"/>
          <w:color w:val="000000"/>
          <w:szCs w:val="21"/>
        </w:rPr>
        <w:t>have</w:t>
      </w:r>
      <w:r>
        <w:rPr>
          <w:rFonts w:hint="eastAsia"/>
          <w:color w:val="000000"/>
          <w:szCs w:val="21"/>
        </w:rPr>
        <w:t>消息时，如果发现</w:t>
      </w:r>
      <w:r>
        <w:rPr>
          <w:rFonts w:hint="eastAsia"/>
          <w:color w:val="000000"/>
          <w:szCs w:val="21"/>
        </w:rPr>
        <w:t>peer</w:t>
      </w:r>
      <w:r>
        <w:rPr>
          <w:rFonts w:hint="eastAsia"/>
          <w:color w:val="000000"/>
          <w:szCs w:val="21"/>
        </w:rPr>
        <w:t>拥有了客户端没有的</w:t>
      </w:r>
      <w:r>
        <w:rPr>
          <w:rFonts w:hint="eastAsia"/>
          <w:color w:val="000000"/>
          <w:szCs w:val="21"/>
        </w:rPr>
        <w:t>piece</w:t>
      </w:r>
      <w:r>
        <w:rPr>
          <w:rFonts w:hint="eastAsia"/>
          <w:color w:val="000000"/>
          <w:szCs w:val="21"/>
        </w:rPr>
        <w:t>，</w:t>
      </w:r>
      <w:r>
        <w:rPr>
          <w:rFonts w:hint="eastAsia"/>
          <w:color w:val="000000"/>
          <w:szCs w:val="21"/>
        </w:rPr>
        <w:lastRenderedPageBreak/>
        <w:t>则发送</w:t>
      </w:r>
      <w:r>
        <w:rPr>
          <w:rFonts w:hint="eastAsia"/>
          <w:color w:val="000000"/>
          <w:szCs w:val="21"/>
        </w:rPr>
        <w:t>interested</w:t>
      </w:r>
      <w:r>
        <w:rPr>
          <w:rFonts w:hint="eastAsia"/>
          <w:color w:val="000000"/>
          <w:szCs w:val="21"/>
        </w:rPr>
        <w:t>消息告知该</w:t>
      </w:r>
      <w:r>
        <w:rPr>
          <w:rFonts w:hint="eastAsia"/>
          <w:color w:val="000000"/>
          <w:szCs w:val="21"/>
        </w:rPr>
        <w:t>peer</w:t>
      </w:r>
      <w:r>
        <w:rPr>
          <w:rFonts w:hint="eastAsia"/>
          <w:color w:val="000000"/>
          <w:szCs w:val="21"/>
        </w:rPr>
        <w:t>，客户端对它感兴趣。</w:t>
      </w:r>
    </w:p>
    <w:p w:rsidR="00C75430" w:rsidRDefault="00C75430" w:rsidP="00C75430">
      <w:pPr>
        <w:pStyle w:val="a9"/>
        <w:ind w:left="820" w:hanging="400"/>
        <w:rPr>
          <w:rFonts w:hint="eastAsia"/>
        </w:rPr>
      </w:pPr>
      <w:r>
        <w:rPr>
          <w:rFonts w:hint="eastAsia"/>
        </w:rPr>
        <w:sym w:font="Wingdings" w:char="F06C"/>
      </w:r>
      <w:r>
        <w:rPr>
          <w:rFonts w:hint="eastAsia"/>
        </w:rPr>
        <w:tab/>
        <w:t xml:space="preserve">not </w:t>
      </w:r>
      <w:r>
        <w:t>interested</w:t>
      </w:r>
      <w:r>
        <w:rPr>
          <w:rFonts w:hint="eastAsia"/>
        </w:rPr>
        <w:t>消息</w:t>
      </w:r>
      <w:r>
        <w:rPr>
          <w:rFonts w:hint="eastAsia"/>
          <w:lang/>
        </w:rPr>
        <w:t>：</w:t>
      </w:r>
      <w:r>
        <w:t>&lt;len=0001&gt;&lt;id=3&gt;</w:t>
      </w:r>
    </w:p>
    <w:p w:rsidR="00C75430" w:rsidRDefault="00C75430" w:rsidP="00C75430">
      <w:pPr>
        <w:ind w:firstLine="400"/>
        <w:rPr>
          <w:rFonts w:hint="eastAsia"/>
          <w:color w:val="000000"/>
          <w:szCs w:val="21"/>
        </w:rPr>
      </w:pPr>
      <w:r>
        <w:rPr>
          <w:rFonts w:hint="eastAsia"/>
          <w:color w:val="000000"/>
          <w:szCs w:val="21"/>
        </w:rPr>
        <w:t xml:space="preserve">not </w:t>
      </w:r>
      <w:r>
        <w:rPr>
          <w:color w:val="000000"/>
          <w:szCs w:val="21"/>
        </w:rPr>
        <w:t>interested</w:t>
      </w:r>
      <w:r>
        <w:rPr>
          <w:rFonts w:hint="eastAsia"/>
          <w:color w:val="000000"/>
          <w:szCs w:val="21"/>
        </w:rPr>
        <w:t>消息的长度固定，为</w:t>
      </w:r>
      <w:r>
        <w:rPr>
          <w:rFonts w:hint="eastAsia"/>
          <w:color w:val="000000"/>
          <w:szCs w:val="21"/>
        </w:rPr>
        <w:t>5</w:t>
      </w:r>
      <w:r>
        <w:rPr>
          <w:rFonts w:hint="eastAsia"/>
          <w:color w:val="000000"/>
          <w:szCs w:val="21"/>
        </w:rPr>
        <w:t>字节，消息长度占</w:t>
      </w:r>
      <w:r>
        <w:rPr>
          <w:rFonts w:hint="eastAsia"/>
          <w:color w:val="000000"/>
          <w:szCs w:val="21"/>
        </w:rPr>
        <w:t>4</w:t>
      </w:r>
      <w:r>
        <w:rPr>
          <w:rFonts w:hint="eastAsia"/>
          <w:color w:val="000000"/>
          <w:szCs w:val="21"/>
        </w:rPr>
        <w:t>个字节，消息编号占</w:t>
      </w:r>
      <w:r>
        <w:rPr>
          <w:rFonts w:hint="eastAsia"/>
          <w:color w:val="000000"/>
          <w:szCs w:val="21"/>
        </w:rPr>
        <w:t>1</w:t>
      </w:r>
      <w:r>
        <w:rPr>
          <w:rFonts w:hint="eastAsia"/>
          <w:color w:val="000000"/>
          <w:szCs w:val="21"/>
        </w:rPr>
        <w:t>个字节，没有负载。当客户端下载了某个</w:t>
      </w:r>
      <w:r>
        <w:rPr>
          <w:rFonts w:hint="eastAsia"/>
          <w:color w:val="000000"/>
          <w:szCs w:val="21"/>
        </w:rPr>
        <w:t>piece</w:t>
      </w:r>
      <w:r>
        <w:rPr>
          <w:rFonts w:hint="eastAsia"/>
          <w:color w:val="000000"/>
          <w:szCs w:val="21"/>
        </w:rPr>
        <w:t>，如果发现客户端拥有了这个</w:t>
      </w:r>
      <w:r>
        <w:rPr>
          <w:rFonts w:hint="eastAsia"/>
          <w:color w:val="000000"/>
          <w:szCs w:val="21"/>
        </w:rPr>
        <w:t>piece</w:t>
      </w:r>
      <w:r>
        <w:rPr>
          <w:rFonts w:hint="eastAsia"/>
          <w:color w:val="000000"/>
          <w:szCs w:val="21"/>
        </w:rPr>
        <w:t>后，某个</w:t>
      </w:r>
      <w:r>
        <w:rPr>
          <w:rFonts w:hint="eastAsia"/>
          <w:color w:val="000000"/>
          <w:szCs w:val="21"/>
        </w:rPr>
        <w:t>peer</w:t>
      </w:r>
      <w:r>
        <w:rPr>
          <w:rFonts w:hint="eastAsia"/>
          <w:color w:val="000000"/>
          <w:szCs w:val="21"/>
        </w:rPr>
        <w:t>拥有的所有</w:t>
      </w:r>
      <w:r>
        <w:rPr>
          <w:rFonts w:hint="eastAsia"/>
          <w:color w:val="000000"/>
          <w:szCs w:val="21"/>
        </w:rPr>
        <w:t>piece</w:t>
      </w:r>
      <w:r>
        <w:rPr>
          <w:rFonts w:hint="eastAsia"/>
          <w:color w:val="000000"/>
          <w:szCs w:val="21"/>
        </w:rPr>
        <w:t>，客户端都拥有，则发送</w:t>
      </w:r>
      <w:r>
        <w:rPr>
          <w:rFonts w:hint="eastAsia"/>
          <w:color w:val="000000"/>
          <w:szCs w:val="21"/>
        </w:rPr>
        <w:t>not interested</w:t>
      </w:r>
      <w:r>
        <w:rPr>
          <w:rFonts w:hint="eastAsia"/>
          <w:color w:val="000000"/>
          <w:szCs w:val="21"/>
        </w:rPr>
        <w:t>消息给该</w:t>
      </w:r>
      <w:r>
        <w:rPr>
          <w:rFonts w:hint="eastAsia"/>
          <w:color w:val="000000"/>
          <w:szCs w:val="21"/>
        </w:rPr>
        <w:t>peer</w:t>
      </w:r>
      <w:r>
        <w:rPr>
          <w:rFonts w:hint="eastAsia"/>
          <w:color w:val="000000"/>
          <w:szCs w:val="21"/>
        </w:rPr>
        <w:t>。</w:t>
      </w:r>
    </w:p>
    <w:p w:rsidR="00C75430" w:rsidRDefault="00C75430" w:rsidP="00C75430">
      <w:pPr>
        <w:pStyle w:val="a9"/>
        <w:ind w:left="820" w:hanging="400"/>
        <w:rPr>
          <w:rFonts w:hint="eastAsia"/>
        </w:rPr>
      </w:pPr>
      <w:r>
        <w:rPr>
          <w:rFonts w:hint="eastAsia"/>
        </w:rPr>
        <w:sym w:font="Wingdings" w:char="F06C"/>
      </w:r>
      <w:r>
        <w:rPr>
          <w:rFonts w:hint="eastAsia"/>
        </w:rPr>
        <w:tab/>
      </w:r>
      <w:r>
        <w:t>have</w:t>
      </w:r>
      <w:r>
        <w:rPr>
          <w:rFonts w:hint="eastAsia"/>
        </w:rPr>
        <w:t>消息</w:t>
      </w:r>
      <w:r>
        <w:rPr>
          <w:rFonts w:hint="eastAsia"/>
          <w:lang/>
        </w:rPr>
        <w:t>：</w:t>
      </w:r>
      <w:r>
        <w:t>&lt;len=0005&gt;&lt;id=4&gt;&lt;piece index&gt;</w:t>
      </w:r>
      <w:r>
        <w:rPr>
          <w:rFonts w:hint="eastAsia"/>
        </w:rPr>
        <w:t xml:space="preserve"> </w:t>
      </w:r>
    </w:p>
    <w:p w:rsidR="00C75430" w:rsidRDefault="00C75430" w:rsidP="00C75430">
      <w:pPr>
        <w:ind w:firstLine="384"/>
        <w:rPr>
          <w:rFonts w:hint="eastAsia"/>
          <w:color w:val="000000"/>
          <w:spacing w:val="-4"/>
          <w:szCs w:val="21"/>
        </w:rPr>
      </w:pPr>
      <w:r>
        <w:rPr>
          <w:rFonts w:hint="eastAsia"/>
          <w:color w:val="000000"/>
          <w:spacing w:val="-4"/>
          <w:szCs w:val="21"/>
        </w:rPr>
        <w:t>have</w:t>
      </w:r>
      <w:r>
        <w:rPr>
          <w:rFonts w:hint="eastAsia"/>
          <w:color w:val="000000"/>
          <w:spacing w:val="-4"/>
          <w:szCs w:val="21"/>
        </w:rPr>
        <w:t>消息的长度固定，为</w:t>
      </w:r>
      <w:r>
        <w:rPr>
          <w:rFonts w:hint="eastAsia"/>
          <w:color w:val="000000"/>
          <w:spacing w:val="-4"/>
          <w:szCs w:val="21"/>
        </w:rPr>
        <w:t>9</w:t>
      </w:r>
      <w:r>
        <w:rPr>
          <w:rFonts w:hint="eastAsia"/>
          <w:color w:val="000000"/>
          <w:spacing w:val="-4"/>
          <w:szCs w:val="21"/>
        </w:rPr>
        <w:t>字节，消息长度占</w:t>
      </w:r>
      <w:r>
        <w:rPr>
          <w:rFonts w:hint="eastAsia"/>
          <w:color w:val="000000"/>
          <w:spacing w:val="-4"/>
          <w:szCs w:val="21"/>
        </w:rPr>
        <w:t>4</w:t>
      </w:r>
      <w:r>
        <w:rPr>
          <w:rFonts w:hint="eastAsia"/>
          <w:color w:val="000000"/>
          <w:spacing w:val="-4"/>
          <w:szCs w:val="21"/>
        </w:rPr>
        <w:t>个字节，消息编号占</w:t>
      </w:r>
      <w:r>
        <w:rPr>
          <w:rFonts w:hint="eastAsia"/>
          <w:color w:val="000000"/>
          <w:spacing w:val="-4"/>
          <w:szCs w:val="21"/>
        </w:rPr>
        <w:t>1</w:t>
      </w:r>
      <w:r>
        <w:rPr>
          <w:rFonts w:hint="eastAsia"/>
          <w:color w:val="000000"/>
          <w:spacing w:val="-4"/>
          <w:szCs w:val="21"/>
        </w:rPr>
        <w:t>个字节，负载为</w:t>
      </w:r>
      <w:r>
        <w:rPr>
          <w:rFonts w:hint="eastAsia"/>
          <w:color w:val="000000"/>
          <w:spacing w:val="-4"/>
          <w:szCs w:val="21"/>
        </w:rPr>
        <w:t>4</w:t>
      </w:r>
      <w:r>
        <w:rPr>
          <w:rFonts w:hint="eastAsia"/>
          <w:color w:val="000000"/>
          <w:spacing w:val="-4"/>
          <w:szCs w:val="21"/>
        </w:rPr>
        <w:t>个字节。负载为一个整数，指明下标为</w:t>
      </w:r>
      <w:r>
        <w:rPr>
          <w:rFonts w:hint="eastAsia"/>
          <w:color w:val="000000"/>
          <w:spacing w:val="-4"/>
          <w:szCs w:val="21"/>
        </w:rPr>
        <w:t>index</w:t>
      </w:r>
      <w:r>
        <w:rPr>
          <w:rFonts w:hint="eastAsia"/>
          <w:color w:val="000000"/>
          <w:spacing w:val="-4"/>
          <w:szCs w:val="21"/>
        </w:rPr>
        <w:t>的</w:t>
      </w:r>
      <w:r>
        <w:rPr>
          <w:rFonts w:hint="eastAsia"/>
          <w:color w:val="000000"/>
          <w:spacing w:val="-4"/>
          <w:szCs w:val="21"/>
        </w:rPr>
        <w:t>piece</w:t>
      </w:r>
      <w:r>
        <w:rPr>
          <w:rFonts w:hint="eastAsia"/>
          <w:color w:val="000000"/>
          <w:spacing w:val="-4"/>
          <w:szCs w:val="21"/>
        </w:rPr>
        <w:t>，</w:t>
      </w:r>
      <w:r>
        <w:rPr>
          <w:rFonts w:hint="eastAsia"/>
          <w:color w:val="000000"/>
          <w:spacing w:val="-4"/>
          <w:szCs w:val="21"/>
        </w:rPr>
        <w:t>peer</w:t>
      </w:r>
      <w:r>
        <w:rPr>
          <w:rFonts w:hint="eastAsia"/>
          <w:color w:val="000000"/>
          <w:spacing w:val="-4"/>
          <w:szCs w:val="21"/>
        </w:rPr>
        <w:t>已经拥有。每当客户端下载了一个</w:t>
      </w:r>
      <w:r>
        <w:rPr>
          <w:rFonts w:hint="eastAsia"/>
          <w:color w:val="000000"/>
          <w:spacing w:val="-4"/>
          <w:szCs w:val="21"/>
        </w:rPr>
        <w:t>piece</w:t>
      </w:r>
      <w:r>
        <w:rPr>
          <w:rFonts w:hint="eastAsia"/>
          <w:color w:val="000000"/>
          <w:spacing w:val="-4"/>
          <w:szCs w:val="21"/>
        </w:rPr>
        <w:t>，即将该</w:t>
      </w:r>
      <w:r>
        <w:rPr>
          <w:rFonts w:hint="eastAsia"/>
          <w:color w:val="000000"/>
          <w:spacing w:val="-4"/>
          <w:szCs w:val="21"/>
        </w:rPr>
        <w:t>piece</w:t>
      </w:r>
      <w:r>
        <w:rPr>
          <w:rFonts w:hint="eastAsia"/>
          <w:color w:val="000000"/>
          <w:spacing w:val="-4"/>
          <w:szCs w:val="21"/>
        </w:rPr>
        <w:t>的下标作为</w:t>
      </w:r>
      <w:r>
        <w:rPr>
          <w:rFonts w:hint="eastAsia"/>
          <w:color w:val="000000"/>
          <w:spacing w:val="-4"/>
          <w:szCs w:val="21"/>
        </w:rPr>
        <w:t>have</w:t>
      </w:r>
      <w:r>
        <w:rPr>
          <w:rFonts w:hint="eastAsia"/>
          <w:color w:val="000000"/>
          <w:spacing w:val="-4"/>
          <w:szCs w:val="21"/>
        </w:rPr>
        <w:t>消息的负载构造</w:t>
      </w:r>
      <w:r>
        <w:rPr>
          <w:rFonts w:hint="eastAsia"/>
          <w:color w:val="000000"/>
          <w:spacing w:val="-4"/>
          <w:szCs w:val="21"/>
        </w:rPr>
        <w:t>have</w:t>
      </w:r>
      <w:r>
        <w:rPr>
          <w:rFonts w:hint="eastAsia"/>
          <w:color w:val="000000"/>
          <w:spacing w:val="-4"/>
          <w:szCs w:val="21"/>
        </w:rPr>
        <w:t>消息，并把该消息发送给所有与客户端建立连接的</w:t>
      </w:r>
      <w:r>
        <w:rPr>
          <w:rFonts w:hint="eastAsia"/>
          <w:color w:val="000000"/>
          <w:spacing w:val="-4"/>
          <w:szCs w:val="21"/>
        </w:rPr>
        <w:t>peer</w:t>
      </w:r>
      <w:r>
        <w:rPr>
          <w:rFonts w:hint="eastAsia"/>
          <w:color w:val="000000"/>
          <w:spacing w:val="-4"/>
          <w:szCs w:val="21"/>
        </w:rPr>
        <w:t>。</w:t>
      </w:r>
    </w:p>
    <w:p w:rsidR="00C75430" w:rsidRDefault="00C75430" w:rsidP="00C75430">
      <w:pPr>
        <w:pStyle w:val="a9"/>
        <w:ind w:left="820" w:hanging="400"/>
        <w:rPr>
          <w:rFonts w:hint="eastAsia"/>
        </w:rPr>
      </w:pPr>
      <w:r>
        <w:rPr>
          <w:rFonts w:hint="eastAsia"/>
        </w:rPr>
        <w:sym w:font="Wingdings" w:char="F06C"/>
      </w:r>
      <w:r>
        <w:rPr>
          <w:rFonts w:hint="eastAsia"/>
        </w:rPr>
        <w:tab/>
      </w:r>
      <w:r>
        <w:t>bitfield</w:t>
      </w:r>
      <w:r>
        <w:rPr>
          <w:rFonts w:hint="eastAsia"/>
        </w:rPr>
        <w:t>消息</w:t>
      </w:r>
      <w:r>
        <w:rPr>
          <w:rFonts w:hint="eastAsia"/>
          <w:lang/>
        </w:rPr>
        <w:t>：</w:t>
      </w:r>
      <w:r>
        <w:t>&lt;len=0001+X&gt;&lt;id=5&gt;&lt;bitfield&gt;</w:t>
      </w:r>
    </w:p>
    <w:p w:rsidR="00C75430" w:rsidRDefault="00C75430" w:rsidP="00C75430">
      <w:pPr>
        <w:ind w:firstLine="400"/>
        <w:rPr>
          <w:rFonts w:hint="eastAsia"/>
          <w:color w:val="000000"/>
          <w:szCs w:val="21"/>
        </w:rPr>
      </w:pPr>
      <w:r>
        <w:rPr>
          <w:rFonts w:hint="eastAsia"/>
          <w:color w:val="000000"/>
          <w:szCs w:val="21"/>
        </w:rPr>
        <w:t>bitfield</w:t>
      </w:r>
      <w:r>
        <w:rPr>
          <w:rFonts w:hint="eastAsia"/>
          <w:color w:val="000000"/>
          <w:szCs w:val="21"/>
        </w:rPr>
        <w:t>消息的长度不固定，其中</w:t>
      </w:r>
      <w:r>
        <w:rPr>
          <w:rFonts w:hint="eastAsia"/>
          <w:color w:val="000000"/>
          <w:szCs w:val="21"/>
        </w:rPr>
        <w:t>X</w:t>
      </w:r>
      <w:r>
        <w:rPr>
          <w:rFonts w:hint="eastAsia"/>
          <w:color w:val="000000"/>
          <w:szCs w:val="21"/>
        </w:rPr>
        <w:t>是</w:t>
      </w:r>
      <w:r>
        <w:rPr>
          <w:rFonts w:hint="eastAsia"/>
          <w:color w:val="000000"/>
          <w:szCs w:val="21"/>
        </w:rPr>
        <w:t>bitfield(</w:t>
      </w:r>
      <w:r>
        <w:rPr>
          <w:rFonts w:hint="eastAsia"/>
          <w:color w:val="000000"/>
          <w:szCs w:val="21"/>
        </w:rPr>
        <w:t>即位图</w:t>
      </w:r>
      <w:r>
        <w:rPr>
          <w:rFonts w:hint="eastAsia"/>
          <w:color w:val="000000"/>
          <w:szCs w:val="21"/>
        </w:rPr>
        <w:t>)</w:t>
      </w:r>
      <w:r>
        <w:rPr>
          <w:rFonts w:hint="eastAsia"/>
          <w:color w:val="000000"/>
          <w:szCs w:val="21"/>
        </w:rPr>
        <w:t>的长度。当客户端与</w:t>
      </w:r>
      <w:r>
        <w:rPr>
          <w:rFonts w:hint="eastAsia"/>
          <w:color w:val="000000"/>
          <w:szCs w:val="21"/>
        </w:rPr>
        <w:t>peer</w:t>
      </w:r>
      <w:r>
        <w:rPr>
          <w:rFonts w:hint="eastAsia"/>
          <w:color w:val="000000"/>
          <w:szCs w:val="21"/>
        </w:rPr>
        <w:t>交换握手消息之后，就交换位图。位图中，每个</w:t>
      </w:r>
      <w:r>
        <w:rPr>
          <w:rFonts w:hint="eastAsia"/>
          <w:color w:val="000000"/>
          <w:szCs w:val="21"/>
        </w:rPr>
        <w:t>piece</w:t>
      </w:r>
      <w:r>
        <w:rPr>
          <w:rFonts w:hint="eastAsia"/>
          <w:color w:val="000000"/>
          <w:szCs w:val="21"/>
        </w:rPr>
        <w:t>占一位，若该位的值为</w:t>
      </w:r>
      <w:r>
        <w:rPr>
          <w:rFonts w:hint="eastAsia"/>
          <w:color w:val="000000"/>
          <w:szCs w:val="21"/>
        </w:rPr>
        <w:t>1</w:t>
      </w:r>
      <w:r>
        <w:rPr>
          <w:rFonts w:hint="eastAsia"/>
          <w:color w:val="000000"/>
          <w:szCs w:val="21"/>
        </w:rPr>
        <w:t>，则表明已经拥有该</w:t>
      </w:r>
      <w:r>
        <w:rPr>
          <w:rFonts w:hint="eastAsia"/>
          <w:color w:val="000000"/>
          <w:szCs w:val="21"/>
        </w:rPr>
        <w:t>piece</w:t>
      </w:r>
      <w:r>
        <w:rPr>
          <w:rFonts w:hint="eastAsia"/>
          <w:color w:val="000000"/>
          <w:szCs w:val="21"/>
        </w:rPr>
        <w:t>；为</w:t>
      </w:r>
      <w:r>
        <w:rPr>
          <w:rFonts w:hint="eastAsia"/>
          <w:color w:val="000000"/>
          <w:szCs w:val="21"/>
        </w:rPr>
        <w:t>0</w:t>
      </w:r>
      <w:r>
        <w:rPr>
          <w:rFonts w:hint="eastAsia"/>
          <w:color w:val="000000"/>
          <w:szCs w:val="21"/>
        </w:rPr>
        <w:t>则表明该</w:t>
      </w:r>
      <w:r>
        <w:rPr>
          <w:rFonts w:hint="eastAsia"/>
          <w:color w:val="000000"/>
          <w:szCs w:val="21"/>
        </w:rPr>
        <w:t>piece</w:t>
      </w:r>
      <w:r>
        <w:rPr>
          <w:rFonts w:hint="eastAsia"/>
          <w:color w:val="000000"/>
          <w:szCs w:val="21"/>
        </w:rPr>
        <w:t>尚未下载。具体而言，假定某共享文件共拥有</w:t>
      </w:r>
      <w:r>
        <w:rPr>
          <w:rFonts w:hint="eastAsia"/>
          <w:color w:val="000000"/>
          <w:szCs w:val="21"/>
        </w:rPr>
        <w:t>801</w:t>
      </w:r>
      <w:r>
        <w:rPr>
          <w:rFonts w:hint="eastAsia"/>
          <w:color w:val="000000"/>
          <w:szCs w:val="21"/>
        </w:rPr>
        <w:t>个</w:t>
      </w:r>
      <w:r>
        <w:rPr>
          <w:rFonts w:hint="eastAsia"/>
          <w:color w:val="000000"/>
          <w:szCs w:val="21"/>
        </w:rPr>
        <w:t>piece</w:t>
      </w:r>
      <w:r>
        <w:rPr>
          <w:rFonts w:hint="eastAsia"/>
          <w:color w:val="000000"/>
          <w:szCs w:val="21"/>
        </w:rPr>
        <w:t>，则位图为</w:t>
      </w:r>
      <w:r>
        <w:rPr>
          <w:rFonts w:hint="eastAsia"/>
          <w:color w:val="000000"/>
          <w:szCs w:val="21"/>
        </w:rPr>
        <w:t>101</w:t>
      </w:r>
      <w:r>
        <w:rPr>
          <w:rFonts w:hint="eastAsia"/>
          <w:color w:val="000000"/>
          <w:szCs w:val="21"/>
        </w:rPr>
        <w:t>个字节，位图的第一个字节的最高位指明第一个</w:t>
      </w:r>
      <w:r>
        <w:rPr>
          <w:rFonts w:hint="eastAsia"/>
          <w:color w:val="000000"/>
          <w:szCs w:val="21"/>
        </w:rPr>
        <w:t>piece</w:t>
      </w:r>
      <w:r>
        <w:rPr>
          <w:rFonts w:hint="eastAsia"/>
          <w:color w:val="000000"/>
          <w:szCs w:val="21"/>
        </w:rPr>
        <w:t>是否拥有，位图的第一个字节的第二高位指明第二个</w:t>
      </w:r>
      <w:r>
        <w:rPr>
          <w:rFonts w:hint="eastAsia"/>
          <w:color w:val="000000"/>
          <w:szCs w:val="21"/>
        </w:rPr>
        <w:t>piece</w:t>
      </w:r>
      <w:r>
        <w:rPr>
          <w:rFonts w:hint="eastAsia"/>
          <w:color w:val="000000"/>
          <w:szCs w:val="21"/>
        </w:rPr>
        <w:t>是否拥有，依此类推。对于第</w:t>
      </w:r>
      <w:r>
        <w:rPr>
          <w:rFonts w:hint="eastAsia"/>
          <w:color w:val="000000"/>
          <w:szCs w:val="21"/>
        </w:rPr>
        <w:t>801</w:t>
      </w:r>
      <w:r>
        <w:rPr>
          <w:rFonts w:hint="eastAsia"/>
          <w:color w:val="000000"/>
          <w:szCs w:val="21"/>
        </w:rPr>
        <w:t>个</w:t>
      </w:r>
      <w:r>
        <w:rPr>
          <w:rFonts w:hint="eastAsia"/>
          <w:color w:val="000000"/>
          <w:szCs w:val="21"/>
        </w:rPr>
        <w:t>piece</w:t>
      </w:r>
      <w:r>
        <w:rPr>
          <w:rFonts w:hint="eastAsia"/>
          <w:color w:val="000000"/>
          <w:szCs w:val="21"/>
        </w:rPr>
        <w:t>，需要单独一个字节，该字节的最高位指明第</w:t>
      </w:r>
      <w:r>
        <w:rPr>
          <w:rFonts w:hint="eastAsia"/>
          <w:color w:val="000000"/>
          <w:szCs w:val="21"/>
        </w:rPr>
        <w:t>801</w:t>
      </w:r>
      <w:r>
        <w:rPr>
          <w:rFonts w:hint="eastAsia"/>
          <w:color w:val="000000"/>
          <w:szCs w:val="21"/>
        </w:rPr>
        <w:t>个</w:t>
      </w:r>
      <w:r>
        <w:rPr>
          <w:rFonts w:hint="eastAsia"/>
          <w:color w:val="000000"/>
          <w:szCs w:val="21"/>
        </w:rPr>
        <w:t>piece</w:t>
      </w:r>
      <w:r>
        <w:rPr>
          <w:rFonts w:hint="eastAsia"/>
          <w:color w:val="000000"/>
          <w:szCs w:val="21"/>
        </w:rPr>
        <w:t>是否已被下载，其余的</w:t>
      </w:r>
      <w:r>
        <w:rPr>
          <w:rFonts w:hint="eastAsia"/>
          <w:color w:val="000000"/>
          <w:szCs w:val="21"/>
        </w:rPr>
        <w:t>7</w:t>
      </w:r>
      <w:r>
        <w:rPr>
          <w:rFonts w:hint="eastAsia"/>
          <w:color w:val="000000"/>
          <w:szCs w:val="21"/>
        </w:rPr>
        <w:t>位放弃不予使用。</w:t>
      </w:r>
    </w:p>
    <w:p w:rsidR="00C75430" w:rsidRDefault="00C75430" w:rsidP="00C75430">
      <w:pPr>
        <w:pStyle w:val="a9"/>
        <w:ind w:left="820" w:hanging="400"/>
        <w:rPr>
          <w:rFonts w:hint="eastAsia"/>
        </w:rPr>
      </w:pPr>
      <w:r>
        <w:rPr>
          <w:rFonts w:hint="eastAsia"/>
        </w:rPr>
        <w:sym w:font="Wingdings" w:char="F06C"/>
      </w:r>
      <w:r>
        <w:rPr>
          <w:rFonts w:hint="eastAsia"/>
        </w:rPr>
        <w:tab/>
      </w:r>
      <w:r>
        <w:t>request</w:t>
      </w:r>
      <w:r>
        <w:rPr>
          <w:rFonts w:hint="eastAsia"/>
        </w:rPr>
        <w:t>消息</w:t>
      </w:r>
      <w:r>
        <w:rPr>
          <w:rFonts w:hint="eastAsia"/>
          <w:lang/>
        </w:rPr>
        <w:t>：</w:t>
      </w:r>
      <w:r>
        <w:t>&lt;len=0013&gt;&lt;id=6&gt;&lt;index&gt;&lt;begin&gt;&lt;length&gt;</w:t>
      </w:r>
    </w:p>
    <w:p w:rsidR="00C75430" w:rsidRDefault="00C75430" w:rsidP="00C75430">
      <w:pPr>
        <w:ind w:firstLine="400"/>
        <w:rPr>
          <w:rFonts w:hint="eastAsia"/>
          <w:color w:val="000000"/>
          <w:szCs w:val="21"/>
        </w:rPr>
      </w:pPr>
      <w:r>
        <w:rPr>
          <w:rFonts w:hint="eastAsia"/>
          <w:color w:val="000000"/>
          <w:szCs w:val="21"/>
        </w:rPr>
        <w:t>request</w:t>
      </w:r>
      <w:r>
        <w:rPr>
          <w:rFonts w:hint="eastAsia"/>
          <w:color w:val="000000"/>
          <w:szCs w:val="21"/>
        </w:rPr>
        <w:t>消息的长度固定，为</w:t>
      </w:r>
      <w:r>
        <w:rPr>
          <w:rFonts w:hint="eastAsia"/>
          <w:color w:val="000000"/>
          <w:szCs w:val="21"/>
        </w:rPr>
        <w:t>17</w:t>
      </w:r>
      <w:r>
        <w:rPr>
          <w:rFonts w:hint="eastAsia"/>
          <w:color w:val="000000"/>
          <w:szCs w:val="21"/>
        </w:rPr>
        <w:t>个字节，</w:t>
      </w:r>
      <w:r>
        <w:rPr>
          <w:rFonts w:hint="eastAsia"/>
          <w:color w:val="000000"/>
          <w:szCs w:val="21"/>
        </w:rPr>
        <w:t>index</w:t>
      </w:r>
      <w:r>
        <w:rPr>
          <w:rFonts w:hint="eastAsia"/>
          <w:color w:val="000000"/>
          <w:szCs w:val="21"/>
        </w:rPr>
        <w:t>是</w:t>
      </w:r>
      <w:r>
        <w:rPr>
          <w:rFonts w:hint="eastAsia"/>
          <w:color w:val="000000"/>
          <w:szCs w:val="21"/>
        </w:rPr>
        <w:t>piece</w:t>
      </w:r>
      <w:r>
        <w:rPr>
          <w:rFonts w:hint="eastAsia"/>
          <w:color w:val="000000"/>
          <w:szCs w:val="21"/>
        </w:rPr>
        <w:t>的索引，</w:t>
      </w:r>
      <w:r>
        <w:rPr>
          <w:rFonts w:hint="eastAsia"/>
          <w:color w:val="000000"/>
          <w:szCs w:val="21"/>
        </w:rPr>
        <w:t>begin</w:t>
      </w:r>
      <w:r>
        <w:rPr>
          <w:rFonts w:hint="eastAsia"/>
          <w:color w:val="000000"/>
          <w:szCs w:val="21"/>
        </w:rPr>
        <w:t>是</w:t>
      </w:r>
      <w:r>
        <w:rPr>
          <w:rFonts w:hint="eastAsia"/>
          <w:color w:val="000000"/>
          <w:szCs w:val="21"/>
        </w:rPr>
        <w:t>piece</w:t>
      </w:r>
      <w:r>
        <w:rPr>
          <w:rFonts w:hint="eastAsia"/>
          <w:color w:val="000000"/>
          <w:szCs w:val="21"/>
        </w:rPr>
        <w:t>内的偏移，</w:t>
      </w:r>
      <w:r>
        <w:rPr>
          <w:rFonts w:hint="eastAsia"/>
          <w:color w:val="000000"/>
          <w:szCs w:val="21"/>
        </w:rPr>
        <w:t>length</w:t>
      </w:r>
      <w:r>
        <w:rPr>
          <w:rFonts w:hint="eastAsia"/>
          <w:color w:val="000000"/>
          <w:szCs w:val="21"/>
        </w:rPr>
        <w:t>是请求</w:t>
      </w:r>
      <w:r>
        <w:rPr>
          <w:rFonts w:hint="eastAsia"/>
          <w:color w:val="000000"/>
          <w:szCs w:val="21"/>
        </w:rPr>
        <w:t>peer</w:t>
      </w:r>
      <w:r>
        <w:rPr>
          <w:rFonts w:hint="eastAsia"/>
          <w:color w:val="000000"/>
          <w:szCs w:val="21"/>
        </w:rPr>
        <w:t>发送的数据的长度。当客户端收到某个</w:t>
      </w:r>
      <w:r>
        <w:rPr>
          <w:rFonts w:hint="eastAsia"/>
          <w:color w:val="000000"/>
          <w:szCs w:val="21"/>
        </w:rPr>
        <w:t>peer</w:t>
      </w:r>
      <w:r>
        <w:rPr>
          <w:rFonts w:hint="eastAsia"/>
          <w:color w:val="000000"/>
          <w:szCs w:val="21"/>
        </w:rPr>
        <w:t>发来的</w:t>
      </w:r>
      <w:r>
        <w:rPr>
          <w:rFonts w:hint="eastAsia"/>
          <w:color w:val="000000"/>
          <w:szCs w:val="21"/>
        </w:rPr>
        <w:t>unchoke</w:t>
      </w:r>
      <w:r>
        <w:rPr>
          <w:rFonts w:hint="eastAsia"/>
          <w:color w:val="000000"/>
          <w:szCs w:val="21"/>
        </w:rPr>
        <w:t>消息后，即构造</w:t>
      </w:r>
      <w:r>
        <w:rPr>
          <w:rFonts w:hint="eastAsia"/>
          <w:color w:val="000000"/>
          <w:szCs w:val="21"/>
        </w:rPr>
        <w:t>request</w:t>
      </w:r>
      <w:r>
        <w:rPr>
          <w:rFonts w:hint="eastAsia"/>
          <w:color w:val="000000"/>
          <w:szCs w:val="21"/>
        </w:rPr>
        <w:t>消息，向该</w:t>
      </w:r>
      <w:r>
        <w:rPr>
          <w:rFonts w:hint="eastAsia"/>
          <w:color w:val="000000"/>
          <w:szCs w:val="21"/>
        </w:rPr>
        <w:t>peer</w:t>
      </w:r>
      <w:r>
        <w:rPr>
          <w:rFonts w:hint="eastAsia"/>
          <w:color w:val="000000"/>
          <w:szCs w:val="21"/>
        </w:rPr>
        <w:t>发送数据请求。前面提到，</w:t>
      </w:r>
      <w:r>
        <w:rPr>
          <w:rFonts w:hint="eastAsia"/>
          <w:color w:val="000000"/>
          <w:szCs w:val="21"/>
        </w:rPr>
        <w:t>peer</w:t>
      </w:r>
      <w:r>
        <w:rPr>
          <w:rFonts w:hint="eastAsia"/>
          <w:color w:val="000000"/>
          <w:szCs w:val="21"/>
        </w:rPr>
        <w:t>之间交换数据是以</w:t>
      </w:r>
      <w:r>
        <w:rPr>
          <w:rFonts w:hint="eastAsia"/>
          <w:color w:val="000000"/>
          <w:szCs w:val="21"/>
        </w:rPr>
        <w:t>slice</w:t>
      </w:r>
      <w:r>
        <w:rPr>
          <w:rFonts w:hint="eastAsia"/>
          <w:color w:val="000000"/>
          <w:szCs w:val="21"/>
        </w:rPr>
        <w:t>（长度为</w:t>
      </w:r>
      <w:r>
        <w:rPr>
          <w:rFonts w:hint="eastAsia"/>
          <w:color w:val="000000"/>
          <w:szCs w:val="21"/>
        </w:rPr>
        <w:t>16KB</w:t>
      </w:r>
      <w:r>
        <w:rPr>
          <w:rFonts w:hint="eastAsia"/>
          <w:color w:val="000000"/>
          <w:szCs w:val="21"/>
        </w:rPr>
        <w:t>的块）为单位的，因此</w:t>
      </w:r>
      <w:r>
        <w:rPr>
          <w:rFonts w:hint="eastAsia"/>
          <w:color w:val="000000"/>
          <w:szCs w:val="21"/>
        </w:rPr>
        <w:t>request</w:t>
      </w:r>
      <w:r>
        <w:rPr>
          <w:rFonts w:hint="eastAsia"/>
          <w:color w:val="000000"/>
          <w:szCs w:val="21"/>
        </w:rPr>
        <w:t>消息中</w:t>
      </w:r>
      <w:r>
        <w:rPr>
          <w:rFonts w:hint="eastAsia"/>
          <w:color w:val="000000"/>
          <w:szCs w:val="21"/>
        </w:rPr>
        <w:t>length</w:t>
      </w:r>
      <w:r>
        <w:rPr>
          <w:rFonts w:hint="eastAsia"/>
          <w:color w:val="000000"/>
          <w:szCs w:val="21"/>
        </w:rPr>
        <w:t>的值一般为</w:t>
      </w:r>
      <w:r>
        <w:rPr>
          <w:rFonts w:hint="eastAsia"/>
          <w:color w:val="000000"/>
          <w:szCs w:val="21"/>
        </w:rPr>
        <w:t>16K</w:t>
      </w:r>
      <w:r>
        <w:rPr>
          <w:rFonts w:hint="eastAsia"/>
          <w:color w:val="000000"/>
          <w:szCs w:val="21"/>
        </w:rPr>
        <w:t>。对于一个</w:t>
      </w:r>
      <w:r>
        <w:rPr>
          <w:rFonts w:hint="eastAsia"/>
          <w:color w:val="000000"/>
          <w:szCs w:val="21"/>
        </w:rPr>
        <w:t>256KB</w:t>
      </w:r>
      <w:r>
        <w:rPr>
          <w:rFonts w:hint="eastAsia"/>
          <w:color w:val="000000"/>
          <w:szCs w:val="21"/>
        </w:rPr>
        <w:t>的</w:t>
      </w:r>
      <w:r>
        <w:rPr>
          <w:rFonts w:hint="eastAsia"/>
          <w:color w:val="000000"/>
          <w:szCs w:val="21"/>
        </w:rPr>
        <w:t>piece</w:t>
      </w:r>
      <w:r>
        <w:rPr>
          <w:rFonts w:hint="eastAsia"/>
          <w:color w:val="000000"/>
          <w:szCs w:val="21"/>
        </w:rPr>
        <w:t>，客户端分</w:t>
      </w:r>
      <w:r>
        <w:rPr>
          <w:rFonts w:hint="eastAsia"/>
          <w:color w:val="000000"/>
          <w:szCs w:val="21"/>
        </w:rPr>
        <w:t>16</w:t>
      </w:r>
      <w:r>
        <w:rPr>
          <w:rFonts w:hint="eastAsia"/>
          <w:color w:val="000000"/>
          <w:szCs w:val="21"/>
        </w:rPr>
        <w:t>次下载，每次下载一个</w:t>
      </w:r>
      <w:r>
        <w:rPr>
          <w:rFonts w:hint="eastAsia"/>
          <w:color w:val="000000"/>
          <w:szCs w:val="21"/>
        </w:rPr>
        <w:t>16K</w:t>
      </w:r>
      <w:r>
        <w:rPr>
          <w:rFonts w:hint="eastAsia"/>
          <w:color w:val="000000"/>
          <w:szCs w:val="21"/>
        </w:rPr>
        <w:t>的</w:t>
      </w:r>
      <w:r>
        <w:rPr>
          <w:rFonts w:hint="eastAsia"/>
          <w:color w:val="000000"/>
          <w:szCs w:val="21"/>
        </w:rPr>
        <w:t>slice</w:t>
      </w:r>
      <w:r>
        <w:rPr>
          <w:rFonts w:hint="eastAsia"/>
          <w:color w:val="000000"/>
          <w:szCs w:val="21"/>
        </w:rPr>
        <w:t>。</w:t>
      </w:r>
    </w:p>
    <w:p w:rsidR="00C75430" w:rsidRDefault="00C75430" w:rsidP="00C75430">
      <w:pPr>
        <w:pStyle w:val="a9"/>
        <w:ind w:left="820" w:hanging="400"/>
        <w:rPr>
          <w:rFonts w:hint="eastAsia"/>
        </w:rPr>
      </w:pPr>
      <w:r>
        <w:rPr>
          <w:rFonts w:hint="eastAsia"/>
        </w:rPr>
        <w:sym w:font="Wingdings" w:char="F06C"/>
      </w:r>
      <w:r>
        <w:rPr>
          <w:rFonts w:hint="eastAsia"/>
        </w:rPr>
        <w:tab/>
      </w:r>
      <w:r>
        <w:t>piece</w:t>
      </w:r>
      <w:r>
        <w:rPr>
          <w:rFonts w:hint="eastAsia"/>
        </w:rPr>
        <w:t>消息</w:t>
      </w:r>
      <w:r>
        <w:rPr>
          <w:rFonts w:hint="eastAsia"/>
          <w:lang/>
        </w:rPr>
        <w:t>：</w:t>
      </w:r>
      <w:r>
        <w:t>&lt;len=0009+X&gt;&lt;id=7&gt;&lt;index&gt;&lt;begin&gt;&lt;block&gt;</w:t>
      </w:r>
    </w:p>
    <w:p w:rsidR="00C75430" w:rsidRDefault="00C75430" w:rsidP="00C75430">
      <w:pPr>
        <w:ind w:firstLine="376"/>
        <w:rPr>
          <w:rFonts w:hint="eastAsia"/>
          <w:color w:val="000000"/>
          <w:spacing w:val="-6"/>
          <w:szCs w:val="21"/>
        </w:rPr>
      </w:pPr>
      <w:r>
        <w:rPr>
          <w:rFonts w:hint="eastAsia"/>
          <w:color w:val="000000"/>
          <w:spacing w:val="-6"/>
          <w:szCs w:val="21"/>
        </w:rPr>
        <w:t>piece</w:t>
      </w:r>
      <w:r>
        <w:rPr>
          <w:rFonts w:hint="eastAsia"/>
          <w:color w:val="000000"/>
          <w:spacing w:val="-6"/>
          <w:szCs w:val="21"/>
        </w:rPr>
        <w:t>消息是另外一个长度不固定的消息，长度前缀中的</w:t>
      </w:r>
      <w:r>
        <w:rPr>
          <w:rFonts w:hint="eastAsia"/>
          <w:color w:val="000000"/>
          <w:spacing w:val="-6"/>
          <w:szCs w:val="21"/>
        </w:rPr>
        <w:t>9</w:t>
      </w:r>
      <w:r>
        <w:rPr>
          <w:rFonts w:hint="eastAsia"/>
          <w:color w:val="000000"/>
          <w:spacing w:val="-6"/>
          <w:szCs w:val="21"/>
        </w:rPr>
        <w:t>是</w:t>
      </w:r>
      <w:r>
        <w:rPr>
          <w:rFonts w:hint="eastAsia"/>
          <w:color w:val="000000"/>
          <w:spacing w:val="-6"/>
          <w:szCs w:val="21"/>
        </w:rPr>
        <w:t>id</w:t>
      </w:r>
      <w:r>
        <w:rPr>
          <w:rFonts w:hint="eastAsia"/>
          <w:color w:val="000000"/>
          <w:spacing w:val="-6"/>
          <w:szCs w:val="21"/>
        </w:rPr>
        <w:t>、</w:t>
      </w:r>
      <w:r>
        <w:rPr>
          <w:rFonts w:hint="eastAsia"/>
          <w:color w:val="000000"/>
          <w:spacing w:val="-6"/>
          <w:szCs w:val="21"/>
        </w:rPr>
        <w:t>index</w:t>
      </w:r>
      <w:r>
        <w:rPr>
          <w:rFonts w:hint="eastAsia"/>
          <w:color w:val="000000"/>
          <w:spacing w:val="-6"/>
          <w:szCs w:val="21"/>
        </w:rPr>
        <w:t>、</w:t>
      </w:r>
      <w:r>
        <w:rPr>
          <w:rFonts w:hint="eastAsia"/>
          <w:color w:val="000000"/>
          <w:spacing w:val="-6"/>
          <w:szCs w:val="21"/>
        </w:rPr>
        <w:t>begin</w:t>
      </w:r>
      <w:r>
        <w:rPr>
          <w:rFonts w:hint="eastAsia"/>
          <w:color w:val="000000"/>
          <w:spacing w:val="-6"/>
          <w:szCs w:val="21"/>
        </w:rPr>
        <w:t>的长度总和，</w:t>
      </w:r>
      <w:r>
        <w:rPr>
          <w:rFonts w:hint="eastAsia"/>
          <w:color w:val="000000"/>
          <w:spacing w:val="-6"/>
          <w:szCs w:val="21"/>
        </w:rPr>
        <w:t>index</w:t>
      </w:r>
      <w:r>
        <w:rPr>
          <w:rFonts w:hint="eastAsia"/>
          <w:color w:val="000000"/>
          <w:spacing w:val="-6"/>
          <w:szCs w:val="21"/>
        </w:rPr>
        <w:t>和</w:t>
      </w:r>
      <w:r>
        <w:rPr>
          <w:rFonts w:hint="eastAsia"/>
          <w:color w:val="000000"/>
          <w:spacing w:val="-6"/>
          <w:szCs w:val="21"/>
        </w:rPr>
        <w:t>begin</w:t>
      </w:r>
      <w:r>
        <w:rPr>
          <w:rFonts w:hint="eastAsia"/>
          <w:color w:val="000000"/>
          <w:spacing w:val="-6"/>
          <w:szCs w:val="21"/>
        </w:rPr>
        <w:t>固定为</w:t>
      </w:r>
      <w:r>
        <w:rPr>
          <w:rFonts w:hint="eastAsia"/>
          <w:color w:val="000000"/>
          <w:spacing w:val="-6"/>
          <w:szCs w:val="21"/>
        </w:rPr>
        <w:t>4</w:t>
      </w:r>
      <w:r>
        <w:rPr>
          <w:rFonts w:hint="eastAsia"/>
          <w:color w:val="000000"/>
          <w:spacing w:val="-6"/>
          <w:szCs w:val="21"/>
        </w:rPr>
        <w:t>字节，</w:t>
      </w:r>
      <w:r>
        <w:rPr>
          <w:rFonts w:hint="eastAsia"/>
          <w:color w:val="000000"/>
          <w:spacing w:val="-6"/>
          <w:szCs w:val="21"/>
        </w:rPr>
        <w:t>X</w:t>
      </w:r>
      <w:r>
        <w:rPr>
          <w:rFonts w:hint="eastAsia"/>
          <w:color w:val="000000"/>
          <w:spacing w:val="-6"/>
          <w:szCs w:val="21"/>
        </w:rPr>
        <w:t>为</w:t>
      </w:r>
      <w:r>
        <w:rPr>
          <w:rFonts w:hint="eastAsia"/>
          <w:color w:val="000000"/>
          <w:spacing w:val="-6"/>
          <w:szCs w:val="21"/>
        </w:rPr>
        <w:t>block</w:t>
      </w:r>
      <w:r>
        <w:rPr>
          <w:rFonts w:hint="eastAsia"/>
          <w:color w:val="000000"/>
          <w:spacing w:val="-6"/>
          <w:szCs w:val="21"/>
        </w:rPr>
        <w:t>的长度，一般为</w:t>
      </w:r>
      <w:r>
        <w:rPr>
          <w:rFonts w:hint="eastAsia"/>
          <w:color w:val="000000"/>
          <w:spacing w:val="-6"/>
          <w:szCs w:val="21"/>
        </w:rPr>
        <w:t>16K</w:t>
      </w:r>
      <w:r>
        <w:rPr>
          <w:rFonts w:hint="eastAsia"/>
          <w:color w:val="000000"/>
          <w:spacing w:val="-6"/>
          <w:szCs w:val="21"/>
        </w:rPr>
        <w:t>。因此对于</w:t>
      </w:r>
      <w:r>
        <w:rPr>
          <w:rFonts w:hint="eastAsia"/>
          <w:color w:val="000000"/>
          <w:spacing w:val="-6"/>
          <w:szCs w:val="21"/>
        </w:rPr>
        <w:t>piece</w:t>
      </w:r>
      <w:r>
        <w:rPr>
          <w:rFonts w:hint="eastAsia"/>
          <w:color w:val="000000"/>
          <w:spacing w:val="-6"/>
          <w:szCs w:val="21"/>
        </w:rPr>
        <w:t>消息，长度前缀加上</w:t>
      </w:r>
      <w:r>
        <w:rPr>
          <w:rFonts w:hint="eastAsia"/>
          <w:color w:val="000000"/>
          <w:spacing w:val="-6"/>
          <w:szCs w:val="21"/>
        </w:rPr>
        <w:t>id</w:t>
      </w:r>
      <w:r>
        <w:rPr>
          <w:rFonts w:hint="eastAsia"/>
          <w:color w:val="000000"/>
          <w:spacing w:val="-6"/>
          <w:szCs w:val="21"/>
        </w:rPr>
        <w:t>通常为</w:t>
      </w:r>
      <w:r>
        <w:rPr>
          <w:rFonts w:hint="eastAsia"/>
          <w:color w:val="000000"/>
          <w:spacing w:val="-6"/>
          <w:szCs w:val="21"/>
        </w:rPr>
        <w:t>00 00 40 09 07</w:t>
      </w:r>
      <w:r>
        <w:rPr>
          <w:rFonts w:hint="eastAsia"/>
          <w:color w:val="000000"/>
          <w:spacing w:val="-6"/>
          <w:szCs w:val="21"/>
        </w:rPr>
        <w:t>。当客户端收到某个</w:t>
      </w:r>
      <w:r>
        <w:rPr>
          <w:rFonts w:hint="eastAsia"/>
          <w:color w:val="000000"/>
          <w:spacing w:val="-6"/>
          <w:szCs w:val="21"/>
        </w:rPr>
        <w:t>peer</w:t>
      </w:r>
      <w:r>
        <w:rPr>
          <w:rFonts w:hint="eastAsia"/>
          <w:color w:val="000000"/>
          <w:spacing w:val="-6"/>
          <w:szCs w:val="21"/>
        </w:rPr>
        <w:t>的</w:t>
      </w:r>
      <w:r>
        <w:rPr>
          <w:rFonts w:hint="eastAsia"/>
          <w:color w:val="000000"/>
          <w:spacing w:val="-6"/>
          <w:szCs w:val="21"/>
        </w:rPr>
        <w:t>request</w:t>
      </w:r>
      <w:r>
        <w:rPr>
          <w:rFonts w:hint="eastAsia"/>
          <w:color w:val="000000"/>
          <w:spacing w:val="-6"/>
          <w:szCs w:val="21"/>
        </w:rPr>
        <w:t>消息后，如果判定当前未将该</w:t>
      </w:r>
      <w:r>
        <w:rPr>
          <w:rFonts w:hint="eastAsia"/>
          <w:color w:val="000000"/>
          <w:spacing w:val="-6"/>
          <w:szCs w:val="21"/>
        </w:rPr>
        <w:t>peer</w:t>
      </w:r>
      <w:r>
        <w:rPr>
          <w:rFonts w:hint="eastAsia"/>
          <w:color w:val="000000"/>
          <w:spacing w:val="-6"/>
          <w:szCs w:val="21"/>
        </w:rPr>
        <w:t>阻塞，且</w:t>
      </w:r>
      <w:r>
        <w:rPr>
          <w:rFonts w:hint="eastAsia"/>
          <w:color w:val="000000"/>
          <w:spacing w:val="-6"/>
          <w:szCs w:val="21"/>
        </w:rPr>
        <w:t>peer</w:t>
      </w:r>
      <w:r>
        <w:rPr>
          <w:rFonts w:hint="eastAsia"/>
          <w:color w:val="000000"/>
          <w:spacing w:val="-6"/>
          <w:szCs w:val="21"/>
        </w:rPr>
        <w:t>请求的</w:t>
      </w:r>
      <w:r>
        <w:rPr>
          <w:rFonts w:hint="eastAsia"/>
          <w:color w:val="000000"/>
          <w:spacing w:val="-6"/>
          <w:szCs w:val="21"/>
        </w:rPr>
        <w:t>slice</w:t>
      </w:r>
      <w:r>
        <w:rPr>
          <w:rFonts w:hint="eastAsia"/>
          <w:color w:val="000000"/>
          <w:spacing w:val="-6"/>
          <w:szCs w:val="21"/>
        </w:rPr>
        <w:t>，客户端已经下载，则发送</w:t>
      </w:r>
      <w:r>
        <w:rPr>
          <w:rFonts w:hint="eastAsia"/>
          <w:color w:val="000000"/>
          <w:spacing w:val="-6"/>
          <w:szCs w:val="21"/>
        </w:rPr>
        <w:t>piece</w:t>
      </w:r>
      <w:r>
        <w:rPr>
          <w:rFonts w:hint="eastAsia"/>
          <w:color w:val="000000"/>
          <w:spacing w:val="-6"/>
          <w:szCs w:val="21"/>
        </w:rPr>
        <w:t>消息将文件数据上传给该</w:t>
      </w:r>
      <w:r>
        <w:rPr>
          <w:rFonts w:hint="eastAsia"/>
          <w:color w:val="000000"/>
          <w:spacing w:val="-6"/>
          <w:szCs w:val="21"/>
        </w:rPr>
        <w:t>peer</w:t>
      </w:r>
      <w:r>
        <w:rPr>
          <w:rFonts w:hint="eastAsia"/>
          <w:color w:val="000000"/>
          <w:spacing w:val="-6"/>
          <w:szCs w:val="21"/>
        </w:rPr>
        <w:t>。</w:t>
      </w:r>
    </w:p>
    <w:p w:rsidR="00C75430" w:rsidRDefault="00C75430" w:rsidP="00C75430">
      <w:pPr>
        <w:pStyle w:val="a9"/>
        <w:ind w:left="820" w:hanging="400"/>
        <w:rPr>
          <w:rFonts w:hint="eastAsia"/>
        </w:rPr>
      </w:pPr>
      <w:r>
        <w:rPr>
          <w:rFonts w:hint="eastAsia"/>
        </w:rPr>
        <w:sym w:font="Wingdings" w:char="F06C"/>
      </w:r>
      <w:r>
        <w:rPr>
          <w:rFonts w:hint="eastAsia"/>
        </w:rPr>
        <w:tab/>
      </w:r>
      <w:r>
        <w:t>cancel</w:t>
      </w:r>
      <w:r>
        <w:rPr>
          <w:rFonts w:hint="eastAsia"/>
        </w:rPr>
        <w:t>消息：</w:t>
      </w:r>
      <w:r>
        <w:t>&lt;len=0013&gt;&lt;id&lt;=8&gt;&lt;index&gt;&lt;begin&gt;&lt;length&gt;</w:t>
      </w:r>
    </w:p>
    <w:p w:rsidR="00C75430" w:rsidRDefault="00C75430" w:rsidP="00C75430">
      <w:pPr>
        <w:ind w:firstLine="400"/>
        <w:rPr>
          <w:rFonts w:hint="eastAsia"/>
          <w:color w:val="000000"/>
          <w:szCs w:val="21"/>
        </w:rPr>
      </w:pPr>
      <w:r>
        <w:rPr>
          <w:rFonts w:hint="eastAsia"/>
          <w:color w:val="000000"/>
          <w:szCs w:val="21"/>
        </w:rPr>
        <w:t>cancel</w:t>
      </w:r>
      <w:r>
        <w:rPr>
          <w:rFonts w:hint="eastAsia"/>
          <w:color w:val="000000"/>
          <w:szCs w:val="21"/>
        </w:rPr>
        <w:t>消息的长度固定，为</w:t>
      </w:r>
      <w:r>
        <w:rPr>
          <w:rFonts w:hint="eastAsia"/>
          <w:color w:val="000000"/>
          <w:szCs w:val="21"/>
        </w:rPr>
        <w:t>17</w:t>
      </w:r>
      <w:r>
        <w:rPr>
          <w:rFonts w:hint="eastAsia"/>
          <w:color w:val="000000"/>
          <w:szCs w:val="21"/>
        </w:rPr>
        <w:t>个字节，</w:t>
      </w:r>
      <w:r>
        <w:rPr>
          <w:rFonts w:hint="eastAsia"/>
          <w:color w:val="000000"/>
          <w:szCs w:val="21"/>
        </w:rPr>
        <w:t>len</w:t>
      </w:r>
      <w:r>
        <w:rPr>
          <w:rFonts w:hint="eastAsia"/>
          <w:color w:val="000000"/>
          <w:szCs w:val="21"/>
        </w:rPr>
        <w:t>、</w:t>
      </w:r>
      <w:r>
        <w:rPr>
          <w:rFonts w:hint="eastAsia"/>
          <w:color w:val="000000"/>
          <w:szCs w:val="21"/>
        </w:rPr>
        <w:t>index</w:t>
      </w:r>
      <w:r>
        <w:rPr>
          <w:rFonts w:hint="eastAsia"/>
          <w:color w:val="000000"/>
          <w:szCs w:val="21"/>
        </w:rPr>
        <w:t>、</w:t>
      </w:r>
      <w:r>
        <w:rPr>
          <w:rFonts w:hint="eastAsia"/>
          <w:color w:val="000000"/>
          <w:szCs w:val="21"/>
        </w:rPr>
        <w:t>begin</w:t>
      </w:r>
      <w:r>
        <w:rPr>
          <w:rFonts w:hint="eastAsia"/>
          <w:color w:val="000000"/>
          <w:szCs w:val="21"/>
        </w:rPr>
        <w:t>、</w:t>
      </w:r>
      <w:r>
        <w:rPr>
          <w:rFonts w:hint="eastAsia"/>
          <w:color w:val="000000"/>
          <w:szCs w:val="21"/>
        </w:rPr>
        <w:t>length</w:t>
      </w:r>
      <w:r>
        <w:rPr>
          <w:rFonts w:hint="eastAsia"/>
          <w:color w:val="000000"/>
          <w:szCs w:val="21"/>
        </w:rPr>
        <w:t>都占</w:t>
      </w:r>
      <w:r>
        <w:rPr>
          <w:rFonts w:hint="eastAsia"/>
          <w:color w:val="000000"/>
          <w:szCs w:val="21"/>
        </w:rPr>
        <w:t>4</w:t>
      </w:r>
      <w:r>
        <w:rPr>
          <w:rFonts w:hint="eastAsia"/>
          <w:color w:val="000000"/>
          <w:szCs w:val="21"/>
        </w:rPr>
        <w:t>字节。它与</w:t>
      </w:r>
      <w:r>
        <w:rPr>
          <w:rFonts w:hint="eastAsia"/>
          <w:color w:val="000000"/>
          <w:szCs w:val="21"/>
        </w:rPr>
        <w:t>request</w:t>
      </w:r>
      <w:r>
        <w:rPr>
          <w:rFonts w:hint="eastAsia"/>
          <w:color w:val="000000"/>
          <w:szCs w:val="21"/>
        </w:rPr>
        <w:t>消息对应，作用刚好相反，用于取消对某个</w:t>
      </w:r>
      <w:r>
        <w:rPr>
          <w:rFonts w:hint="eastAsia"/>
          <w:color w:val="000000"/>
          <w:szCs w:val="21"/>
        </w:rPr>
        <w:t>slice</w:t>
      </w:r>
      <w:r>
        <w:rPr>
          <w:rFonts w:hint="eastAsia"/>
          <w:color w:val="000000"/>
          <w:szCs w:val="21"/>
        </w:rPr>
        <w:t>的数据请求。如果客户端发现，某个</w:t>
      </w:r>
      <w:r>
        <w:rPr>
          <w:rFonts w:hint="eastAsia"/>
          <w:color w:val="000000"/>
          <w:szCs w:val="21"/>
        </w:rPr>
        <w:t>piece</w:t>
      </w:r>
      <w:r>
        <w:rPr>
          <w:rFonts w:hint="eastAsia"/>
          <w:color w:val="000000"/>
          <w:szCs w:val="21"/>
        </w:rPr>
        <w:t>中的</w:t>
      </w:r>
      <w:r>
        <w:rPr>
          <w:rFonts w:hint="eastAsia"/>
          <w:color w:val="000000"/>
          <w:szCs w:val="21"/>
        </w:rPr>
        <w:t>slice</w:t>
      </w:r>
      <w:r>
        <w:rPr>
          <w:rFonts w:hint="eastAsia"/>
          <w:color w:val="000000"/>
          <w:szCs w:val="21"/>
        </w:rPr>
        <w:t>，客户端已经下载，而客户端又向其他</w:t>
      </w:r>
      <w:r>
        <w:rPr>
          <w:rFonts w:hint="eastAsia"/>
          <w:color w:val="000000"/>
          <w:szCs w:val="21"/>
        </w:rPr>
        <w:t>peer</w:t>
      </w:r>
      <w:r>
        <w:rPr>
          <w:rFonts w:hint="eastAsia"/>
          <w:color w:val="000000"/>
          <w:szCs w:val="21"/>
        </w:rPr>
        <w:t>发送了对该</w:t>
      </w:r>
      <w:r>
        <w:rPr>
          <w:rFonts w:hint="eastAsia"/>
          <w:color w:val="000000"/>
          <w:szCs w:val="21"/>
        </w:rPr>
        <w:t>slice</w:t>
      </w:r>
      <w:r>
        <w:rPr>
          <w:rFonts w:hint="eastAsia"/>
          <w:color w:val="000000"/>
          <w:szCs w:val="21"/>
        </w:rPr>
        <w:t>的请求，则向该</w:t>
      </w:r>
      <w:r>
        <w:rPr>
          <w:rFonts w:hint="eastAsia"/>
          <w:color w:val="000000"/>
          <w:szCs w:val="21"/>
        </w:rPr>
        <w:t>peer</w:t>
      </w:r>
      <w:r>
        <w:rPr>
          <w:rFonts w:hint="eastAsia"/>
          <w:color w:val="000000"/>
          <w:szCs w:val="21"/>
        </w:rPr>
        <w:t>发送</w:t>
      </w:r>
      <w:r>
        <w:rPr>
          <w:rFonts w:hint="eastAsia"/>
          <w:color w:val="000000"/>
          <w:szCs w:val="21"/>
        </w:rPr>
        <w:t>cancel</w:t>
      </w:r>
      <w:r>
        <w:rPr>
          <w:rFonts w:hint="eastAsia"/>
          <w:color w:val="000000"/>
          <w:szCs w:val="21"/>
        </w:rPr>
        <w:t>消息，以取消对该</w:t>
      </w:r>
      <w:r>
        <w:rPr>
          <w:rFonts w:hint="eastAsia"/>
          <w:color w:val="000000"/>
          <w:szCs w:val="21"/>
        </w:rPr>
        <w:t>slice</w:t>
      </w:r>
      <w:r>
        <w:rPr>
          <w:rFonts w:hint="eastAsia"/>
          <w:color w:val="000000"/>
          <w:szCs w:val="21"/>
        </w:rPr>
        <w:t>的请求。事实上，如果算法设计合理，基本不用发送</w:t>
      </w:r>
      <w:r>
        <w:rPr>
          <w:rFonts w:hint="eastAsia"/>
          <w:color w:val="000000"/>
          <w:szCs w:val="21"/>
        </w:rPr>
        <w:t>cancel</w:t>
      </w:r>
      <w:r>
        <w:rPr>
          <w:rFonts w:hint="eastAsia"/>
          <w:color w:val="000000"/>
          <w:szCs w:val="21"/>
        </w:rPr>
        <w:t>消息，只在某些特殊的情况下才需要发送</w:t>
      </w:r>
      <w:r>
        <w:rPr>
          <w:rFonts w:hint="eastAsia"/>
          <w:color w:val="000000"/>
          <w:szCs w:val="21"/>
        </w:rPr>
        <w:t>cancel</w:t>
      </w:r>
      <w:r>
        <w:rPr>
          <w:rFonts w:hint="eastAsia"/>
          <w:color w:val="000000"/>
          <w:szCs w:val="21"/>
        </w:rPr>
        <w:t>消息。</w:t>
      </w:r>
    </w:p>
    <w:p w:rsidR="00C75430" w:rsidRDefault="00C75430" w:rsidP="00C75430">
      <w:pPr>
        <w:pStyle w:val="a9"/>
        <w:ind w:left="820" w:hanging="400"/>
        <w:rPr>
          <w:rFonts w:hint="eastAsia"/>
        </w:rPr>
      </w:pPr>
      <w:r>
        <w:rPr>
          <w:rFonts w:hint="eastAsia"/>
        </w:rPr>
        <w:sym w:font="Wingdings" w:char="F06C"/>
      </w:r>
      <w:r>
        <w:rPr>
          <w:rFonts w:hint="eastAsia"/>
        </w:rPr>
        <w:tab/>
      </w:r>
      <w:r>
        <w:t>port</w:t>
      </w:r>
      <w:r>
        <w:rPr>
          <w:rFonts w:hint="eastAsia"/>
        </w:rPr>
        <w:t>消息：</w:t>
      </w:r>
      <w:r>
        <w:t>&lt;len=0003&gt;&lt;id=9&gt;&lt;listen-port&gt;</w:t>
      </w:r>
    </w:p>
    <w:p w:rsidR="00C75430" w:rsidRDefault="00C75430" w:rsidP="00C75430">
      <w:pPr>
        <w:ind w:firstLine="376"/>
        <w:rPr>
          <w:rFonts w:hint="eastAsia"/>
          <w:color w:val="000000"/>
          <w:spacing w:val="-6"/>
          <w:szCs w:val="21"/>
        </w:rPr>
      </w:pPr>
      <w:r>
        <w:rPr>
          <w:rFonts w:hint="eastAsia"/>
          <w:color w:val="000000"/>
          <w:spacing w:val="-6"/>
          <w:szCs w:val="21"/>
        </w:rPr>
        <w:t>port</w:t>
      </w:r>
      <w:r>
        <w:rPr>
          <w:rFonts w:hint="eastAsia"/>
          <w:color w:val="000000"/>
          <w:spacing w:val="-6"/>
          <w:szCs w:val="21"/>
        </w:rPr>
        <w:t>消息的长度固定，为</w:t>
      </w:r>
      <w:r>
        <w:rPr>
          <w:rFonts w:hint="eastAsia"/>
          <w:color w:val="000000"/>
          <w:spacing w:val="-6"/>
          <w:szCs w:val="21"/>
        </w:rPr>
        <w:t>7</w:t>
      </w:r>
      <w:r>
        <w:rPr>
          <w:rFonts w:hint="eastAsia"/>
          <w:color w:val="000000"/>
          <w:spacing w:val="-6"/>
          <w:szCs w:val="21"/>
        </w:rPr>
        <w:t>字节，其中</w:t>
      </w:r>
      <w:r>
        <w:rPr>
          <w:rFonts w:hint="eastAsia"/>
          <w:color w:val="000000"/>
          <w:spacing w:val="-6"/>
          <w:szCs w:val="21"/>
        </w:rPr>
        <w:t>listen-port</w:t>
      </w:r>
      <w:r>
        <w:rPr>
          <w:rFonts w:hint="eastAsia"/>
          <w:color w:val="000000"/>
          <w:spacing w:val="-6"/>
          <w:szCs w:val="21"/>
        </w:rPr>
        <w:t>占两个字节。该消息只在支持</w:t>
      </w:r>
      <w:r>
        <w:rPr>
          <w:rFonts w:hint="eastAsia"/>
          <w:color w:val="000000"/>
          <w:spacing w:val="-6"/>
          <w:szCs w:val="21"/>
        </w:rPr>
        <w:t>DHT</w:t>
      </w:r>
      <w:r>
        <w:rPr>
          <w:rFonts w:hint="eastAsia"/>
          <w:color w:val="000000"/>
          <w:spacing w:val="-6"/>
          <w:szCs w:val="21"/>
        </w:rPr>
        <w:t>的客户端中才会使用，用于指明</w:t>
      </w:r>
      <w:r>
        <w:rPr>
          <w:rFonts w:hint="eastAsia"/>
          <w:color w:val="000000"/>
          <w:spacing w:val="-6"/>
          <w:szCs w:val="21"/>
        </w:rPr>
        <w:t>DHT</w:t>
      </w:r>
      <w:r>
        <w:rPr>
          <w:rFonts w:hint="eastAsia"/>
          <w:color w:val="000000"/>
          <w:spacing w:val="-6"/>
          <w:szCs w:val="21"/>
        </w:rPr>
        <w:t>监听的端口号，一般不必理会，收到该消息时，直接丢弃即可。</w:t>
      </w:r>
    </w:p>
    <w:p w:rsidR="00504B80" w:rsidRPr="00C75430" w:rsidRDefault="00504B80"/>
    <w:sectPr w:rsidR="00504B80" w:rsidRPr="00C75430" w:rsidSect="00930C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5D3" w:rsidRDefault="006F25D3" w:rsidP="00504B80">
      <w:r>
        <w:separator/>
      </w:r>
    </w:p>
  </w:endnote>
  <w:endnote w:type="continuationSeparator" w:id="0">
    <w:p w:rsidR="006F25D3" w:rsidRDefault="006F25D3" w:rsidP="00504B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5D3" w:rsidRDefault="006F25D3" w:rsidP="00504B80">
      <w:r>
        <w:separator/>
      </w:r>
    </w:p>
  </w:footnote>
  <w:footnote w:type="continuationSeparator" w:id="0">
    <w:p w:rsidR="006F25D3" w:rsidRDefault="006F25D3" w:rsidP="00504B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4CD"/>
    <w:multiLevelType w:val="multilevel"/>
    <w:tmpl w:val="6D4C9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37295"/>
    <w:multiLevelType w:val="multilevel"/>
    <w:tmpl w:val="15D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D20C9"/>
    <w:multiLevelType w:val="multilevel"/>
    <w:tmpl w:val="F97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0195E"/>
    <w:multiLevelType w:val="multilevel"/>
    <w:tmpl w:val="B40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D7898"/>
    <w:multiLevelType w:val="multilevel"/>
    <w:tmpl w:val="717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E64DE"/>
    <w:multiLevelType w:val="multilevel"/>
    <w:tmpl w:val="C8D29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16C3A"/>
    <w:multiLevelType w:val="multilevel"/>
    <w:tmpl w:val="9C3C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B6852"/>
    <w:multiLevelType w:val="multilevel"/>
    <w:tmpl w:val="C12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D52664"/>
    <w:multiLevelType w:val="multilevel"/>
    <w:tmpl w:val="135E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34FBB"/>
    <w:multiLevelType w:val="multilevel"/>
    <w:tmpl w:val="1EA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CF153A"/>
    <w:multiLevelType w:val="multilevel"/>
    <w:tmpl w:val="227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617CD6"/>
    <w:multiLevelType w:val="multilevel"/>
    <w:tmpl w:val="F86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463E08"/>
    <w:multiLevelType w:val="multilevel"/>
    <w:tmpl w:val="D18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5B5B31"/>
    <w:multiLevelType w:val="multilevel"/>
    <w:tmpl w:val="776E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624C2E"/>
    <w:multiLevelType w:val="multilevel"/>
    <w:tmpl w:val="7D0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4161F3"/>
    <w:multiLevelType w:val="multilevel"/>
    <w:tmpl w:val="E4E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650DF0"/>
    <w:multiLevelType w:val="multilevel"/>
    <w:tmpl w:val="A1D4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CD2AB5"/>
    <w:multiLevelType w:val="multilevel"/>
    <w:tmpl w:val="310A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423C53"/>
    <w:multiLevelType w:val="multilevel"/>
    <w:tmpl w:val="1D243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C82B09"/>
    <w:multiLevelType w:val="multilevel"/>
    <w:tmpl w:val="8C86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7F2D8E"/>
    <w:multiLevelType w:val="multilevel"/>
    <w:tmpl w:val="CEF0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945350"/>
    <w:multiLevelType w:val="multilevel"/>
    <w:tmpl w:val="E73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7067D4"/>
    <w:multiLevelType w:val="multilevel"/>
    <w:tmpl w:val="062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A81D76"/>
    <w:multiLevelType w:val="multilevel"/>
    <w:tmpl w:val="D6D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E64942"/>
    <w:multiLevelType w:val="multilevel"/>
    <w:tmpl w:val="6E2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200F37"/>
    <w:multiLevelType w:val="multilevel"/>
    <w:tmpl w:val="ABD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D779F4"/>
    <w:multiLevelType w:val="multilevel"/>
    <w:tmpl w:val="C52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0B142A"/>
    <w:multiLevelType w:val="multilevel"/>
    <w:tmpl w:val="941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3D6A16"/>
    <w:multiLevelType w:val="multilevel"/>
    <w:tmpl w:val="2E7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FE4519"/>
    <w:multiLevelType w:val="multilevel"/>
    <w:tmpl w:val="0CB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5F4388"/>
    <w:multiLevelType w:val="multilevel"/>
    <w:tmpl w:val="D938E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A844FC"/>
    <w:multiLevelType w:val="multilevel"/>
    <w:tmpl w:val="70D2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FB0EE3"/>
    <w:multiLevelType w:val="multilevel"/>
    <w:tmpl w:val="9028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96674D"/>
    <w:multiLevelType w:val="multilevel"/>
    <w:tmpl w:val="750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6CE201F"/>
    <w:multiLevelType w:val="multilevel"/>
    <w:tmpl w:val="E8F24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E124F8"/>
    <w:multiLevelType w:val="multilevel"/>
    <w:tmpl w:val="DCBE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2877B6"/>
    <w:multiLevelType w:val="multilevel"/>
    <w:tmpl w:val="B8A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507D3B"/>
    <w:multiLevelType w:val="multilevel"/>
    <w:tmpl w:val="083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9E604D"/>
    <w:multiLevelType w:val="multilevel"/>
    <w:tmpl w:val="682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1815D3"/>
    <w:multiLevelType w:val="multilevel"/>
    <w:tmpl w:val="D92E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427AB2"/>
    <w:multiLevelType w:val="multilevel"/>
    <w:tmpl w:val="B904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F769AA"/>
    <w:multiLevelType w:val="multilevel"/>
    <w:tmpl w:val="D5EA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6674CD"/>
    <w:multiLevelType w:val="multilevel"/>
    <w:tmpl w:val="39F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B20A94"/>
    <w:multiLevelType w:val="multilevel"/>
    <w:tmpl w:val="FB34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340BF8"/>
    <w:multiLevelType w:val="multilevel"/>
    <w:tmpl w:val="A07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62788A"/>
    <w:multiLevelType w:val="multilevel"/>
    <w:tmpl w:val="25FA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CD3F74"/>
    <w:multiLevelType w:val="multilevel"/>
    <w:tmpl w:val="0C9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6E6713"/>
    <w:multiLevelType w:val="multilevel"/>
    <w:tmpl w:val="13B8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6A7EA5"/>
    <w:multiLevelType w:val="multilevel"/>
    <w:tmpl w:val="CD8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B81F8F"/>
    <w:multiLevelType w:val="multilevel"/>
    <w:tmpl w:val="DD6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5F0EFB"/>
    <w:multiLevelType w:val="multilevel"/>
    <w:tmpl w:val="D3C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0C592C"/>
    <w:multiLevelType w:val="multilevel"/>
    <w:tmpl w:val="7A7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1A05B1E"/>
    <w:multiLevelType w:val="multilevel"/>
    <w:tmpl w:val="B34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566386"/>
    <w:multiLevelType w:val="multilevel"/>
    <w:tmpl w:val="8E46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B00AF1"/>
    <w:multiLevelType w:val="multilevel"/>
    <w:tmpl w:val="D86A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9F1A19"/>
    <w:multiLevelType w:val="multilevel"/>
    <w:tmpl w:val="A83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9E3657"/>
    <w:multiLevelType w:val="multilevel"/>
    <w:tmpl w:val="B46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02101F"/>
    <w:multiLevelType w:val="multilevel"/>
    <w:tmpl w:val="6BE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8A39EF"/>
    <w:multiLevelType w:val="multilevel"/>
    <w:tmpl w:val="9F9A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5"/>
  </w:num>
  <w:num w:numId="3">
    <w:abstractNumId w:val="2"/>
  </w:num>
  <w:num w:numId="4">
    <w:abstractNumId w:val="31"/>
  </w:num>
  <w:num w:numId="5">
    <w:abstractNumId w:val="23"/>
  </w:num>
  <w:num w:numId="6">
    <w:abstractNumId w:val="22"/>
  </w:num>
  <w:num w:numId="7">
    <w:abstractNumId w:val="55"/>
  </w:num>
  <w:num w:numId="8">
    <w:abstractNumId w:val="7"/>
  </w:num>
  <w:num w:numId="9">
    <w:abstractNumId w:val="1"/>
  </w:num>
  <w:num w:numId="10">
    <w:abstractNumId w:val="21"/>
  </w:num>
  <w:num w:numId="11">
    <w:abstractNumId w:val="35"/>
  </w:num>
  <w:num w:numId="12">
    <w:abstractNumId w:val="50"/>
  </w:num>
  <w:num w:numId="13">
    <w:abstractNumId w:val="53"/>
  </w:num>
  <w:num w:numId="14">
    <w:abstractNumId w:val="44"/>
  </w:num>
  <w:num w:numId="15">
    <w:abstractNumId w:val="14"/>
  </w:num>
  <w:num w:numId="16">
    <w:abstractNumId w:val="12"/>
  </w:num>
  <w:num w:numId="17">
    <w:abstractNumId w:val="37"/>
  </w:num>
  <w:num w:numId="18">
    <w:abstractNumId w:val="46"/>
  </w:num>
  <w:num w:numId="19">
    <w:abstractNumId w:val="41"/>
  </w:num>
  <w:num w:numId="20">
    <w:abstractNumId w:val="43"/>
  </w:num>
  <w:num w:numId="21">
    <w:abstractNumId w:val="54"/>
  </w:num>
  <w:num w:numId="22">
    <w:abstractNumId w:val="52"/>
  </w:num>
  <w:num w:numId="23">
    <w:abstractNumId w:val="3"/>
  </w:num>
  <w:num w:numId="24">
    <w:abstractNumId w:val="56"/>
  </w:num>
  <w:num w:numId="25">
    <w:abstractNumId w:val="19"/>
  </w:num>
  <w:num w:numId="26">
    <w:abstractNumId w:val="49"/>
  </w:num>
  <w:num w:numId="27">
    <w:abstractNumId w:val="27"/>
  </w:num>
  <w:num w:numId="28">
    <w:abstractNumId w:val="58"/>
  </w:num>
  <w:num w:numId="29">
    <w:abstractNumId w:val="38"/>
  </w:num>
  <w:num w:numId="30">
    <w:abstractNumId w:val="15"/>
  </w:num>
  <w:num w:numId="31">
    <w:abstractNumId w:val="24"/>
  </w:num>
  <w:num w:numId="32">
    <w:abstractNumId w:val="48"/>
  </w:num>
  <w:num w:numId="33">
    <w:abstractNumId w:val="42"/>
  </w:num>
  <w:num w:numId="34">
    <w:abstractNumId w:val="0"/>
  </w:num>
  <w:num w:numId="35">
    <w:abstractNumId w:val="34"/>
  </w:num>
  <w:num w:numId="36">
    <w:abstractNumId w:val="47"/>
  </w:num>
  <w:num w:numId="37">
    <w:abstractNumId w:val="28"/>
  </w:num>
  <w:num w:numId="38">
    <w:abstractNumId w:val="30"/>
  </w:num>
  <w:num w:numId="39">
    <w:abstractNumId w:val="13"/>
  </w:num>
  <w:num w:numId="40">
    <w:abstractNumId w:val="5"/>
  </w:num>
  <w:num w:numId="41">
    <w:abstractNumId w:val="20"/>
  </w:num>
  <w:num w:numId="42">
    <w:abstractNumId w:val="36"/>
  </w:num>
  <w:num w:numId="43">
    <w:abstractNumId w:val="33"/>
  </w:num>
  <w:num w:numId="44">
    <w:abstractNumId w:val="40"/>
  </w:num>
  <w:num w:numId="45">
    <w:abstractNumId w:val="57"/>
  </w:num>
  <w:num w:numId="46">
    <w:abstractNumId w:val="4"/>
  </w:num>
  <w:num w:numId="47">
    <w:abstractNumId w:val="8"/>
  </w:num>
  <w:num w:numId="48">
    <w:abstractNumId w:val="51"/>
  </w:num>
  <w:num w:numId="49">
    <w:abstractNumId w:val="26"/>
  </w:num>
  <w:num w:numId="50">
    <w:abstractNumId w:val="11"/>
  </w:num>
  <w:num w:numId="51">
    <w:abstractNumId w:val="25"/>
  </w:num>
  <w:num w:numId="52">
    <w:abstractNumId w:val="29"/>
  </w:num>
  <w:num w:numId="53">
    <w:abstractNumId w:val="32"/>
  </w:num>
  <w:num w:numId="54">
    <w:abstractNumId w:val="18"/>
  </w:num>
  <w:num w:numId="55">
    <w:abstractNumId w:val="6"/>
  </w:num>
  <w:num w:numId="56">
    <w:abstractNumId w:val="17"/>
  </w:num>
  <w:num w:numId="57">
    <w:abstractNumId w:val="39"/>
  </w:num>
  <w:num w:numId="58">
    <w:abstractNumId w:val="9"/>
  </w:num>
  <w:num w:numId="59">
    <w:abstractNumId w:val="10"/>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27D0"/>
    <w:rsid w:val="00504B80"/>
    <w:rsid w:val="006F25D3"/>
    <w:rsid w:val="007A0BE6"/>
    <w:rsid w:val="00930C8E"/>
    <w:rsid w:val="00C75430"/>
    <w:rsid w:val="00F4565F"/>
    <w:rsid w:val="00FD27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C8E"/>
    <w:pPr>
      <w:widowControl w:val="0"/>
      <w:jc w:val="both"/>
    </w:pPr>
  </w:style>
  <w:style w:type="paragraph" w:styleId="1">
    <w:name w:val="heading 1"/>
    <w:basedOn w:val="a"/>
    <w:link w:val="1Char"/>
    <w:uiPriority w:val="9"/>
    <w:qFormat/>
    <w:rsid w:val="00FD27D0"/>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D27D0"/>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27D0"/>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D27D0"/>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27D0"/>
    <w:rPr>
      <w:rFonts w:ascii="宋体" w:eastAsia="宋体" w:hAnsi="宋体" w:cs="宋体"/>
      <w:b/>
      <w:bCs/>
      <w:kern w:val="36"/>
      <w:sz w:val="48"/>
      <w:szCs w:val="48"/>
    </w:rPr>
  </w:style>
  <w:style w:type="character" w:customStyle="1" w:styleId="2Char">
    <w:name w:val="标题 2 Char"/>
    <w:basedOn w:val="a0"/>
    <w:link w:val="2"/>
    <w:uiPriority w:val="9"/>
    <w:rsid w:val="00FD27D0"/>
    <w:rPr>
      <w:rFonts w:ascii="宋体" w:eastAsia="宋体" w:hAnsi="宋体" w:cs="宋体"/>
      <w:b/>
      <w:bCs/>
      <w:kern w:val="0"/>
      <w:sz w:val="36"/>
      <w:szCs w:val="36"/>
    </w:rPr>
  </w:style>
  <w:style w:type="character" w:customStyle="1" w:styleId="3Char">
    <w:name w:val="标题 3 Char"/>
    <w:basedOn w:val="a0"/>
    <w:link w:val="3"/>
    <w:uiPriority w:val="9"/>
    <w:rsid w:val="00FD27D0"/>
    <w:rPr>
      <w:rFonts w:ascii="宋体" w:eastAsia="宋体" w:hAnsi="宋体" w:cs="宋体"/>
      <w:b/>
      <w:bCs/>
      <w:kern w:val="0"/>
      <w:sz w:val="27"/>
      <w:szCs w:val="27"/>
    </w:rPr>
  </w:style>
  <w:style w:type="character" w:customStyle="1" w:styleId="4Char">
    <w:name w:val="标题 4 Char"/>
    <w:basedOn w:val="a0"/>
    <w:link w:val="4"/>
    <w:uiPriority w:val="9"/>
    <w:rsid w:val="00FD27D0"/>
    <w:rPr>
      <w:rFonts w:ascii="宋体" w:eastAsia="宋体" w:hAnsi="宋体" w:cs="宋体"/>
      <w:b/>
      <w:bCs/>
      <w:kern w:val="0"/>
      <w:sz w:val="24"/>
      <w:szCs w:val="24"/>
    </w:rPr>
  </w:style>
  <w:style w:type="paragraph" w:styleId="HTML">
    <w:name w:val="HTML Preformatted"/>
    <w:basedOn w:val="a"/>
    <w:link w:val="HTMLChar"/>
    <w:uiPriority w:val="99"/>
    <w:semiHidden/>
    <w:unhideWhenUsed/>
    <w:rsid w:val="00FD2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27D0"/>
    <w:rPr>
      <w:rFonts w:ascii="宋体" w:eastAsia="宋体" w:hAnsi="宋体" w:cs="宋体"/>
      <w:kern w:val="0"/>
      <w:sz w:val="24"/>
      <w:szCs w:val="24"/>
    </w:rPr>
  </w:style>
  <w:style w:type="character" w:styleId="a3">
    <w:name w:val="Strong"/>
    <w:basedOn w:val="a0"/>
    <w:uiPriority w:val="22"/>
    <w:qFormat/>
    <w:rsid w:val="00FD27D0"/>
    <w:rPr>
      <w:b/>
      <w:bCs/>
    </w:rPr>
  </w:style>
  <w:style w:type="paragraph" w:styleId="a4">
    <w:name w:val="Normal (Web)"/>
    <w:basedOn w:val="a"/>
    <w:uiPriority w:val="99"/>
    <w:semiHidden/>
    <w:unhideWhenUsed/>
    <w:rsid w:val="00FD27D0"/>
    <w:pPr>
      <w:widowControl/>
      <w:jc w:val="left"/>
    </w:pPr>
    <w:rPr>
      <w:rFonts w:ascii="宋体" w:eastAsia="宋体" w:hAnsi="宋体" w:cs="宋体"/>
      <w:kern w:val="0"/>
      <w:sz w:val="24"/>
      <w:szCs w:val="24"/>
    </w:rPr>
  </w:style>
  <w:style w:type="character" w:customStyle="1" w:styleId="tocnumber">
    <w:name w:val="tocnumber"/>
    <w:basedOn w:val="a0"/>
    <w:rsid w:val="00FD27D0"/>
  </w:style>
  <w:style w:type="character" w:customStyle="1" w:styleId="toctext">
    <w:name w:val="toctext"/>
    <w:basedOn w:val="a0"/>
    <w:rsid w:val="00FD27D0"/>
  </w:style>
  <w:style w:type="character" w:customStyle="1" w:styleId="mw-headline">
    <w:name w:val="mw-headline"/>
    <w:basedOn w:val="a0"/>
    <w:rsid w:val="00FD27D0"/>
  </w:style>
  <w:style w:type="character" w:styleId="a5">
    <w:name w:val="Emphasis"/>
    <w:basedOn w:val="a0"/>
    <w:uiPriority w:val="20"/>
    <w:qFormat/>
    <w:rsid w:val="00FD27D0"/>
    <w:rPr>
      <w:i/>
      <w:iCs/>
    </w:rPr>
  </w:style>
  <w:style w:type="paragraph" w:styleId="a6">
    <w:name w:val="header"/>
    <w:basedOn w:val="a"/>
    <w:link w:val="Char"/>
    <w:uiPriority w:val="99"/>
    <w:semiHidden/>
    <w:unhideWhenUsed/>
    <w:rsid w:val="00504B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04B80"/>
    <w:rPr>
      <w:sz w:val="18"/>
      <w:szCs w:val="18"/>
    </w:rPr>
  </w:style>
  <w:style w:type="paragraph" w:styleId="a7">
    <w:name w:val="footer"/>
    <w:basedOn w:val="a"/>
    <w:link w:val="Char0"/>
    <w:uiPriority w:val="99"/>
    <w:semiHidden/>
    <w:unhideWhenUsed/>
    <w:rsid w:val="00504B80"/>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04B80"/>
    <w:rPr>
      <w:sz w:val="18"/>
      <w:szCs w:val="18"/>
    </w:rPr>
  </w:style>
  <w:style w:type="paragraph" w:customStyle="1" w:styleId="a8">
    <w:name w:val="程序"/>
    <w:basedOn w:val="a"/>
    <w:rsid w:val="00504B80"/>
    <w:pPr>
      <w:shd w:val="clear" w:color="auto" w:fill="D9D9D9"/>
      <w:topLinePunct/>
      <w:spacing w:line="210" w:lineRule="exact"/>
      <w:ind w:firstLine="425"/>
    </w:pPr>
    <w:rPr>
      <w:rFonts w:ascii="Courier New" w:eastAsia="宋体" w:hAnsi="Courier New" w:cs="Courier New"/>
      <w:kern w:val="20"/>
      <w:sz w:val="16"/>
      <w:szCs w:val="24"/>
    </w:rPr>
  </w:style>
  <w:style w:type="paragraph" w:customStyle="1" w:styleId="a9">
    <w:name w:val="点"/>
    <w:basedOn w:val="a"/>
    <w:rsid w:val="00C75430"/>
    <w:pPr>
      <w:topLinePunct/>
      <w:ind w:leftChars="200" w:left="840" w:hangingChars="200" w:hanging="420"/>
    </w:pPr>
    <w:rPr>
      <w:rFonts w:ascii="Times New Roman" w:eastAsia="宋体" w:hAnsi="Times New Roman" w:cs="Times New Roman"/>
      <w:kern w:val="20"/>
      <w:sz w:val="20"/>
      <w:szCs w:val="24"/>
    </w:rPr>
  </w:style>
  <w:style w:type="paragraph" w:customStyle="1" w:styleId="aa">
    <w:name w:val="注意"/>
    <w:basedOn w:val="a"/>
    <w:rsid w:val="00C75430"/>
    <w:pPr>
      <w:topLinePunct/>
      <w:spacing w:line="260" w:lineRule="exact"/>
      <w:ind w:firstLineChars="200" w:firstLine="360"/>
    </w:pPr>
    <w:rPr>
      <w:rFonts w:ascii="Times New Roman" w:eastAsia="楷体_GB2312" w:hAnsi="Times New Roman" w:cs="Times New Roman"/>
      <w:kern w:val="20"/>
      <w:sz w:val="18"/>
      <w:szCs w:val="24"/>
    </w:rPr>
  </w:style>
  <w:style w:type="paragraph" w:customStyle="1" w:styleId="ab">
    <w:name w:val="表题"/>
    <w:basedOn w:val="a"/>
    <w:rsid w:val="00C75430"/>
    <w:pPr>
      <w:tabs>
        <w:tab w:val="center" w:pos="4200"/>
      </w:tabs>
      <w:topLinePunct/>
      <w:spacing w:beforeLines="30"/>
      <w:ind w:firstLine="425"/>
    </w:pPr>
    <w:rPr>
      <w:rFonts w:ascii="Arial" w:eastAsia="黑体" w:hAnsi="Arial" w:cs="Arial"/>
      <w:kern w:val="20"/>
      <w:sz w:val="18"/>
      <w:szCs w:val="24"/>
    </w:rPr>
  </w:style>
  <w:style w:type="paragraph" w:customStyle="1" w:styleId="ac">
    <w:name w:val="表文"/>
    <w:basedOn w:val="a"/>
    <w:rsid w:val="00C75430"/>
    <w:pPr>
      <w:topLinePunct/>
      <w:snapToGrid w:val="0"/>
      <w:spacing w:beforeLines="20" w:afterLines="20"/>
    </w:pPr>
    <w:rPr>
      <w:rFonts w:ascii="Times New Roman" w:eastAsia="宋体" w:hAnsi="Times New Roman" w:cs="Times New Roman"/>
      <w:kern w:val="20"/>
      <w:sz w:val="15"/>
      <w:szCs w:val="24"/>
    </w:rPr>
  </w:style>
  <w:style w:type="paragraph" w:customStyle="1" w:styleId="ad">
    <w:name w:val="一字高"/>
    <w:basedOn w:val="a"/>
    <w:rsid w:val="00C75430"/>
    <w:pPr>
      <w:topLinePunct/>
      <w:spacing w:line="160" w:lineRule="exact"/>
      <w:ind w:firstLineChars="200" w:firstLine="420"/>
    </w:pPr>
    <w:rPr>
      <w:rFonts w:ascii="Times New Roman" w:eastAsia="宋体" w:hAnsi="Times New Roman" w:cs="Times New Roman"/>
      <w:kern w:val="20"/>
      <w:sz w:val="20"/>
      <w:szCs w:val="24"/>
    </w:rPr>
  </w:style>
  <w:style w:type="paragraph" w:customStyle="1" w:styleId="ae">
    <w:name w:val="表头"/>
    <w:basedOn w:val="ac"/>
    <w:rsid w:val="00C75430"/>
    <w:pPr>
      <w:jc w:val="center"/>
    </w:pPr>
    <w:rPr>
      <w:rFonts w:ascii="Arial" w:eastAsia="黑体"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D27D0"/>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D27D0"/>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27D0"/>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D27D0"/>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27D0"/>
    <w:rPr>
      <w:rFonts w:ascii="宋体" w:eastAsia="宋体" w:hAnsi="宋体" w:cs="宋体"/>
      <w:b/>
      <w:bCs/>
      <w:kern w:val="36"/>
      <w:sz w:val="48"/>
      <w:szCs w:val="48"/>
    </w:rPr>
  </w:style>
  <w:style w:type="character" w:customStyle="1" w:styleId="2Char">
    <w:name w:val="标题 2 Char"/>
    <w:basedOn w:val="a0"/>
    <w:link w:val="2"/>
    <w:uiPriority w:val="9"/>
    <w:rsid w:val="00FD27D0"/>
    <w:rPr>
      <w:rFonts w:ascii="宋体" w:eastAsia="宋体" w:hAnsi="宋体" w:cs="宋体"/>
      <w:b/>
      <w:bCs/>
      <w:kern w:val="0"/>
      <w:sz w:val="36"/>
      <w:szCs w:val="36"/>
    </w:rPr>
  </w:style>
  <w:style w:type="character" w:customStyle="1" w:styleId="3Char">
    <w:name w:val="标题 3 Char"/>
    <w:basedOn w:val="a0"/>
    <w:link w:val="3"/>
    <w:uiPriority w:val="9"/>
    <w:rsid w:val="00FD27D0"/>
    <w:rPr>
      <w:rFonts w:ascii="宋体" w:eastAsia="宋体" w:hAnsi="宋体" w:cs="宋体"/>
      <w:b/>
      <w:bCs/>
      <w:kern w:val="0"/>
      <w:sz w:val="27"/>
      <w:szCs w:val="27"/>
    </w:rPr>
  </w:style>
  <w:style w:type="character" w:customStyle="1" w:styleId="4Char">
    <w:name w:val="标题 4 Char"/>
    <w:basedOn w:val="a0"/>
    <w:link w:val="4"/>
    <w:uiPriority w:val="9"/>
    <w:rsid w:val="00FD27D0"/>
    <w:rPr>
      <w:rFonts w:ascii="宋体" w:eastAsia="宋体" w:hAnsi="宋体" w:cs="宋体"/>
      <w:b/>
      <w:bCs/>
      <w:kern w:val="0"/>
      <w:sz w:val="24"/>
      <w:szCs w:val="24"/>
    </w:rPr>
  </w:style>
  <w:style w:type="paragraph" w:styleId="HTML">
    <w:name w:val="HTML Preformatted"/>
    <w:basedOn w:val="a"/>
    <w:link w:val="HTMLChar"/>
    <w:uiPriority w:val="99"/>
    <w:semiHidden/>
    <w:unhideWhenUsed/>
    <w:rsid w:val="00FD27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27D0"/>
    <w:rPr>
      <w:rFonts w:ascii="宋体" w:eastAsia="宋体" w:hAnsi="宋体" w:cs="宋体"/>
      <w:kern w:val="0"/>
      <w:sz w:val="24"/>
      <w:szCs w:val="24"/>
    </w:rPr>
  </w:style>
  <w:style w:type="character" w:styleId="a3">
    <w:name w:val="Strong"/>
    <w:basedOn w:val="a0"/>
    <w:uiPriority w:val="22"/>
    <w:qFormat/>
    <w:rsid w:val="00FD27D0"/>
    <w:rPr>
      <w:b/>
      <w:bCs/>
    </w:rPr>
  </w:style>
  <w:style w:type="paragraph" w:styleId="a4">
    <w:name w:val="Normal (Web)"/>
    <w:basedOn w:val="a"/>
    <w:uiPriority w:val="99"/>
    <w:semiHidden/>
    <w:unhideWhenUsed/>
    <w:rsid w:val="00FD27D0"/>
    <w:pPr>
      <w:widowControl/>
      <w:jc w:val="left"/>
    </w:pPr>
    <w:rPr>
      <w:rFonts w:ascii="宋体" w:eastAsia="宋体" w:hAnsi="宋体" w:cs="宋体"/>
      <w:kern w:val="0"/>
      <w:sz w:val="24"/>
      <w:szCs w:val="24"/>
    </w:rPr>
  </w:style>
  <w:style w:type="character" w:customStyle="1" w:styleId="tocnumber">
    <w:name w:val="tocnumber"/>
    <w:basedOn w:val="a0"/>
    <w:rsid w:val="00FD27D0"/>
  </w:style>
  <w:style w:type="character" w:customStyle="1" w:styleId="toctext">
    <w:name w:val="toctext"/>
    <w:basedOn w:val="a0"/>
    <w:rsid w:val="00FD27D0"/>
  </w:style>
  <w:style w:type="character" w:customStyle="1" w:styleId="mw-headline">
    <w:name w:val="mw-headline"/>
    <w:basedOn w:val="a0"/>
    <w:rsid w:val="00FD27D0"/>
  </w:style>
  <w:style w:type="character" w:styleId="a5">
    <w:name w:val="Emphasis"/>
    <w:basedOn w:val="a0"/>
    <w:uiPriority w:val="20"/>
    <w:qFormat/>
    <w:rsid w:val="00FD27D0"/>
    <w:rPr>
      <w:i/>
      <w:iCs/>
    </w:rPr>
  </w:style>
</w:styles>
</file>

<file path=word/webSettings.xml><?xml version="1.0" encoding="utf-8"?>
<w:webSettings xmlns:r="http://schemas.openxmlformats.org/officeDocument/2006/relationships" xmlns:w="http://schemas.openxmlformats.org/wordprocessingml/2006/main">
  <w:divs>
    <w:div w:id="2027905945">
      <w:bodyDiv w:val="1"/>
      <w:marLeft w:val="0"/>
      <w:marRight w:val="0"/>
      <w:marTop w:val="0"/>
      <w:marBottom w:val="0"/>
      <w:divBdr>
        <w:top w:val="none" w:sz="0" w:space="0" w:color="auto"/>
        <w:left w:val="none" w:sz="0" w:space="0" w:color="auto"/>
        <w:bottom w:val="none" w:sz="0" w:space="0" w:color="auto"/>
        <w:right w:val="none" w:sz="0" w:space="0" w:color="auto"/>
      </w:divBdr>
      <w:divsChild>
        <w:div w:id="1666276558">
          <w:marLeft w:val="0"/>
          <w:marRight w:val="0"/>
          <w:marTop w:val="100"/>
          <w:marBottom w:val="100"/>
          <w:divBdr>
            <w:top w:val="none" w:sz="0" w:space="0" w:color="auto"/>
            <w:left w:val="none" w:sz="0" w:space="0" w:color="auto"/>
            <w:bottom w:val="none" w:sz="0" w:space="0" w:color="auto"/>
            <w:right w:val="none" w:sz="0" w:space="0" w:color="auto"/>
          </w:divBdr>
          <w:divsChild>
            <w:div w:id="1983775730">
              <w:marLeft w:val="0"/>
              <w:marRight w:val="0"/>
              <w:marTop w:val="0"/>
              <w:marBottom w:val="0"/>
              <w:divBdr>
                <w:top w:val="none" w:sz="0" w:space="0" w:color="auto"/>
                <w:left w:val="none" w:sz="0" w:space="0" w:color="auto"/>
                <w:bottom w:val="none" w:sz="0" w:space="0" w:color="auto"/>
                <w:right w:val="none" w:sz="0" w:space="0" w:color="auto"/>
              </w:divBdr>
              <w:divsChild>
                <w:div w:id="1408380998">
                  <w:marLeft w:val="300"/>
                  <w:marRight w:val="0"/>
                  <w:marTop w:val="0"/>
                  <w:marBottom w:val="0"/>
                  <w:divBdr>
                    <w:top w:val="none" w:sz="0" w:space="0" w:color="auto"/>
                    <w:left w:val="none" w:sz="0" w:space="0" w:color="auto"/>
                    <w:bottom w:val="none" w:sz="0" w:space="0" w:color="auto"/>
                    <w:right w:val="none" w:sz="0" w:space="0" w:color="auto"/>
                  </w:divBdr>
                  <w:divsChild>
                    <w:div w:id="1720939580">
                      <w:marLeft w:val="0"/>
                      <w:marRight w:val="0"/>
                      <w:marTop w:val="300"/>
                      <w:marBottom w:val="0"/>
                      <w:divBdr>
                        <w:top w:val="none" w:sz="0" w:space="0" w:color="auto"/>
                        <w:left w:val="none" w:sz="0" w:space="0" w:color="auto"/>
                        <w:bottom w:val="none" w:sz="0" w:space="0" w:color="auto"/>
                        <w:right w:val="none" w:sz="0" w:space="0" w:color="auto"/>
                      </w:divBdr>
                      <w:divsChild>
                        <w:div w:id="992217074">
                          <w:marLeft w:val="0"/>
                          <w:marRight w:val="0"/>
                          <w:marTop w:val="0"/>
                          <w:marBottom w:val="0"/>
                          <w:divBdr>
                            <w:top w:val="none" w:sz="0" w:space="0" w:color="auto"/>
                            <w:left w:val="none" w:sz="0" w:space="0" w:color="auto"/>
                            <w:bottom w:val="single" w:sz="6" w:space="11" w:color="DEDEDE"/>
                            <w:right w:val="none" w:sz="0" w:space="0" w:color="auto"/>
                          </w:divBdr>
                          <w:divsChild>
                            <w:div w:id="503974704">
                              <w:marLeft w:val="0"/>
                              <w:marRight w:val="0"/>
                              <w:marTop w:val="0"/>
                              <w:marBottom w:val="0"/>
                              <w:divBdr>
                                <w:top w:val="none" w:sz="0" w:space="0" w:color="auto"/>
                                <w:left w:val="none" w:sz="0" w:space="0" w:color="auto"/>
                                <w:bottom w:val="none" w:sz="0" w:space="0" w:color="auto"/>
                                <w:right w:val="none" w:sz="0" w:space="0" w:color="auto"/>
                              </w:divBdr>
                              <w:divsChild>
                                <w:div w:id="1420296814">
                                  <w:marLeft w:val="0"/>
                                  <w:marRight w:val="0"/>
                                  <w:marTop w:val="0"/>
                                  <w:marBottom w:val="0"/>
                                  <w:divBdr>
                                    <w:top w:val="none" w:sz="0" w:space="0" w:color="auto"/>
                                    <w:left w:val="none" w:sz="0" w:space="0" w:color="auto"/>
                                    <w:bottom w:val="none" w:sz="0" w:space="0" w:color="auto"/>
                                    <w:right w:val="none" w:sz="0" w:space="0" w:color="auto"/>
                                  </w:divBdr>
                                </w:div>
                                <w:div w:id="1262645700">
                                  <w:marLeft w:val="0"/>
                                  <w:marRight w:val="0"/>
                                  <w:marTop w:val="0"/>
                                  <w:marBottom w:val="0"/>
                                  <w:divBdr>
                                    <w:top w:val="none" w:sz="0" w:space="0" w:color="auto"/>
                                    <w:left w:val="none" w:sz="0" w:space="0" w:color="auto"/>
                                    <w:bottom w:val="none" w:sz="0" w:space="0" w:color="auto"/>
                                    <w:right w:val="none" w:sz="0" w:space="0" w:color="auto"/>
                                  </w:divBdr>
                                </w:div>
                                <w:div w:id="9280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3048</Words>
  <Characters>17380</Characters>
  <Application>Microsoft Office Word</Application>
  <DocSecurity>0</DocSecurity>
  <Lines>144</Lines>
  <Paragraphs>40</Paragraphs>
  <ScaleCrop>false</ScaleCrop>
  <Company/>
  <LinksUpToDate>false</LinksUpToDate>
  <CharactersWithSpaces>20388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gyxu</dc:creator>
  <cp:lastModifiedBy>best</cp:lastModifiedBy>
  <cp:revision>3</cp:revision>
  <dcterms:created xsi:type="dcterms:W3CDTF">2010-08-13T08:14:00Z</dcterms:created>
  <dcterms:modified xsi:type="dcterms:W3CDTF">2013-01-22T07:49:00Z</dcterms:modified>
</cp:coreProperties>
</file>